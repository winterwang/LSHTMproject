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B1140" w14:textId="49777743" w:rsidR="00B82254" w:rsidRPr="00676F5E" w:rsidRDefault="008F72BB" w:rsidP="00676F5E">
      <w:pPr>
        <w:pStyle w:val="Author"/>
        <w:spacing w:afterLines="50" w:after="120"/>
        <w:jc w:val="both"/>
        <w:rPr>
          <w:rFonts w:ascii="Times New Roman" w:hAnsi="Times New Roman" w:cs="Times New Roman"/>
          <w:bCs/>
          <w:i/>
        </w:rPr>
      </w:pPr>
      <w:r w:rsidRPr="00676F5E">
        <w:rPr>
          <w:rFonts w:ascii="Times New Roman" w:hAnsi="Times New Roman" w:cs="Times New Roman"/>
          <w:b/>
          <w:lang w:eastAsia="zh-CN"/>
        </w:rPr>
        <w:t>The</w:t>
      </w:r>
      <w:r w:rsidRPr="00676F5E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="00A11418">
        <w:rPr>
          <w:rFonts w:ascii="Times New Roman" w:hAnsi="Times New Roman" w:cs="Times New Roman"/>
          <w:b/>
        </w:rPr>
        <w:t>day-time</w:t>
      </w:r>
      <w:r w:rsidRPr="00676F5E">
        <w:rPr>
          <w:rFonts w:ascii="Times New Roman" w:hAnsi="Times New Roman" w:cs="Times New Roman"/>
          <w:b/>
        </w:rPr>
        <w:t xml:space="preserve"> patterns of carbohydrate intake in the UK adults – results from the </w:t>
      </w:r>
      <w:r w:rsidR="000452F1">
        <w:rPr>
          <w:rFonts w:ascii="Times New Roman" w:hAnsi="Times New Roman" w:cs="Times New Roman"/>
          <w:b/>
        </w:rPr>
        <w:t>National Diet and Nutrition Survey</w:t>
      </w:r>
      <w:r w:rsidRPr="00676F5E">
        <w:rPr>
          <w:rFonts w:ascii="Times New Roman" w:hAnsi="Times New Roman" w:cs="Times New Roman"/>
          <w:b/>
        </w:rPr>
        <w:t xml:space="preserve"> R</w:t>
      </w:r>
      <w:r w:rsidR="000452F1">
        <w:rPr>
          <w:rFonts w:ascii="Times New Roman" w:hAnsi="Times New Roman" w:cs="Times New Roman"/>
          <w:b/>
        </w:rPr>
        <w:t xml:space="preserve">olling </w:t>
      </w:r>
      <w:r w:rsidRPr="00676F5E">
        <w:rPr>
          <w:rFonts w:ascii="Times New Roman" w:hAnsi="Times New Roman" w:cs="Times New Roman"/>
          <w:b/>
        </w:rPr>
        <w:t>P</w:t>
      </w:r>
      <w:r w:rsidR="000452F1">
        <w:rPr>
          <w:rFonts w:ascii="Times New Roman" w:hAnsi="Times New Roman" w:cs="Times New Roman"/>
          <w:b/>
        </w:rPr>
        <w:t>rogramme</w:t>
      </w:r>
      <w:r w:rsidRPr="00676F5E">
        <w:rPr>
          <w:rFonts w:ascii="Times New Roman" w:hAnsi="Times New Roman" w:cs="Times New Roman"/>
          <w:b/>
        </w:rPr>
        <w:t xml:space="preserve"> </w:t>
      </w:r>
      <w:r w:rsidR="000452F1">
        <w:rPr>
          <w:rFonts w:ascii="Times New Roman" w:hAnsi="Times New Roman" w:cs="Times New Roman"/>
          <w:b/>
        </w:rPr>
        <w:t>(</w:t>
      </w:r>
      <w:r w:rsidRPr="00676F5E">
        <w:rPr>
          <w:rFonts w:ascii="Times New Roman" w:hAnsi="Times New Roman" w:cs="Times New Roman"/>
          <w:b/>
        </w:rPr>
        <w:t>2008-16</w:t>
      </w:r>
      <w:r w:rsidR="000452F1">
        <w:rPr>
          <w:rFonts w:ascii="Times New Roman" w:hAnsi="Times New Roman" w:cs="Times New Roman"/>
          <w:b/>
        </w:rPr>
        <w:t>)</w:t>
      </w:r>
      <w:r w:rsidRPr="00676F5E">
        <w:rPr>
          <w:rFonts w:ascii="Times New Roman" w:hAnsi="Times New Roman" w:cs="Times New Roman"/>
          <w:b/>
        </w:rPr>
        <w:t xml:space="preserve"> </w:t>
      </w:r>
      <w:r w:rsidRPr="00676F5E">
        <w:rPr>
          <w:rFonts w:ascii="Times New Roman" w:hAnsi="Times New Roman" w:cs="Times New Roman"/>
          <w:lang w:val="en-GB"/>
        </w:rPr>
        <w:t xml:space="preserve">By </w:t>
      </w:r>
      <w:r w:rsidRPr="00676F5E">
        <w:rPr>
          <w:rFonts w:ascii="Times New Roman" w:hAnsi="Times New Roman" w:cs="Times New Roman"/>
          <w:lang w:val="en-GB" w:eastAsia="zh-CN"/>
        </w:rPr>
        <w:t>C.</w:t>
      </w:r>
      <w:r w:rsidRPr="00676F5E">
        <w:rPr>
          <w:rFonts w:ascii="Times New Roman" w:hAnsi="Times New Roman" w:cs="Times New Roman"/>
          <w:lang w:val="en-GB"/>
        </w:rPr>
        <w:t xml:space="preserve"> Wang</w:t>
      </w:r>
      <w:r w:rsidRPr="00676F5E">
        <w:rPr>
          <w:rFonts w:ascii="Times New Roman" w:hAnsi="Times New Roman" w:cs="Times New Roman"/>
          <w:vertAlign w:val="superscript"/>
          <w:lang w:val="en-GB"/>
        </w:rPr>
        <w:t>1,2</w:t>
      </w:r>
      <w:r w:rsidRPr="00676F5E">
        <w:rPr>
          <w:rFonts w:ascii="Times New Roman" w:hAnsi="Times New Roman" w:cs="Times New Roman"/>
          <w:lang w:val="en-GB"/>
        </w:rPr>
        <w:t>,</w:t>
      </w:r>
      <w:r w:rsidR="00995343" w:rsidRPr="00676F5E">
        <w:rPr>
          <w:rFonts w:ascii="Times New Roman" w:hAnsi="Times New Roman" w:cs="Times New Roman"/>
          <w:lang w:val="en-GB"/>
        </w:rPr>
        <w:t xml:space="preserve"> </w:t>
      </w:r>
      <w:r w:rsidR="00995343" w:rsidRPr="00676F5E">
        <w:rPr>
          <w:rFonts w:ascii="Times New Roman" w:hAnsi="Times New Roman" w:cs="Times New Roman"/>
          <w:bCs/>
        </w:rPr>
        <w:t>S. Almoosawi</w:t>
      </w:r>
      <w:r w:rsidR="00995343" w:rsidRPr="00676F5E">
        <w:rPr>
          <w:rFonts w:ascii="Times New Roman" w:hAnsi="Times New Roman" w:cs="Times New Roman"/>
          <w:bCs/>
          <w:vertAlign w:val="superscript"/>
        </w:rPr>
        <w:t>3</w:t>
      </w:r>
      <w:r w:rsidR="00995343"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lang w:val="en-GB"/>
        </w:rPr>
        <w:t>L.Palla</w:t>
      </w:r>
      <w:r w:rsidRPr="00676F5E">
        <w:rPr>
          <w:rFonts w:ascii="Times New Roman" w:hAnsi="Times New Roman" w:cs="Times New Roman"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b/>
          <w:bCs/>
        </w:rPr>
        <w:t> </w:t>
      </w:r>
      <w:r w:rsidR="00B82254" w:rsidRPr="00676F5E">
        <w:rPr>
          <w:rFonts w:ascii="Times New Roman" w:hAnsi="Times New Roman" w:cs="Times New Roman"/>
          <w:bCs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bCs/>
          <w:i/>
          <w:lang w:val="en-GB"/>
        </w:rPr>
        <w:t>Dept Medical Statistics, LSHTM, London, UK and</w:t>
      </w:r>
      <w:r w:rsidR="004B7D87" w:rsidRPr="00676F5E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 xml:space="preserve"> 2</w:t>
      </w:r>
      <w:r w:rsidRPr="00676F5E">
        <w:rPr>
          <w:rFonts w:ascii="Times New Roman" w:hAnsi="Times New Roman" w:cs="Times New Roman"/>
          <w:bCs/>
          <w:i/>
          <w:lang w:val="en-GB"/>
        </w:rPr>
        <w:t xml:space="preserve">Dept Public Health, Aichi Medical University, Aichi, Japan and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3</w:t>
      </w:r>
      <w:r w:rsidRPr="00676F5E">
        <w:rPr>
          <w:rFonts w:ascii="Times New Roman" w:hAnsi="Times New Roman" w:cs="Times New Roman"/>
          <w:bCs/>
          <w:i/>
        </w:rPr>
        <w:t>Brain, Performance and Nutrition Research Centre Northumbria University, Newcastle, UK</w:t>
      </w:r>
    </w:p>
    <w:p w14:paraId="6D51A641" w14:textId="24F5685C" w:rsidR="00F153AB" w:rsidRPr="00676F5E" w:rsidRDefault="005554C4" w:rsidP="004E2E14">
      <w:pPr>
        <w:pStyle w:val="Author"/>
        <w:spacing w:afterLines="50" w:after="120" w:line="240" w:lineRule="exact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Recent evidence </w:t>
      </w:r>
      <w:r w:rsidR="00826C70" w:rsidRPr="00676F5E">
        <w:rPr>
          <w:rFonts w:ascii="Times New Roman" w:hAnsi="Times New Roman" w:cs="Times New Roman"/>
        </w:rPr>
        <w:t>suggest</w:t>
      </w:r>
      <w:r w:rsidR="00826C70">
        <w:rPr>
          <w:rFonts w:ascii="Times New Roman" w:hAnsi="Times New Roman" w:cs="Times New Roman"/>
        </w:rPr>
        <w:t>s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that there are three types of eaters (grazers, early eaters, and late eaters) according to the timing of energy consumption</w:t>
      </w:r>
      <w:r w:rsidR="00F153AB" w:rsidRPr="00676F5E">
        <w:rPr>
          <w:rFonts w:ascii="Times New Roman" w:hAnsi="Times New Roman" w:cs="Times New Roman"/>
        </w:rPr>
        <w:t xml:space="preserve"> </w:t>
      </w:r>
      <w:r w:rsidR="00F153AB" w:rsidRPr="00676F5E">
        <w:rPr>
          <w:rFonts w:ascii="Times New Roman" w:hAnsi="Times New Roman" w:cs="Times New Roman"/>
          <w:vertAlign w:val="superscript"/>
        </w:rPr>
        <w:t>(1,2)</w:t>
      </w:r>
      <w:r w:rsidRPr="00676F5E">
        <w:rPr>
          <w:rFonts w:ascii="Times New Roman" w:hAnsi="Times New Roman" w:cs="Times New Roman"/>
        </w:rPr>
        <w:t xml:space="preserve">. This </w:t>
      </w:r>
      <w:r w:rsidR="00D3595D" w:rsidRPr="00676F5E">
        <w:rPr>
          <w:rFonts w:ascii="Times New Roman" w:hAnsi="Times New Roman" w:cs="Times New Roman"/>
        </w:rPr>
        <w:t>study</w:t>
      </w:r>
      <w:r w:rsidRPr="00676F5E">
        <w:rPr>
          <w:rFonts w:ascii="Times New Roman" w:hAnsi="Times New Roman" w:cs="Times New Roman"/>
        </w:rPr>
        <w:t xml:space="preserve"> aims at finding both timing and quantity eating patterns specifically for </w:t>
      </w:r>
      <w:r w:rsidR="00826C70">
        <w:rPr>
          <w:rFonts w:ascii="Times New Roman" w:hAnsi="Times New Roman" w:cs="Times New Roman"/>
        </w:rPr>
        <w:t>c</w:t>
      </w:r>
      <w:r w:rsidRPr="00676F5E">
        <w:rPr>
          <w:rFonts w:ascii="Times New Roman" w:hAnsi="Times New Roman" w:cs="Times New Roman"/>
        </w:rPr>
        <w:t>arbohydrate (</w:t>
      </w:r>
      <w:r w:rsidR="00826C70">
        <w:rPr>
          <w:rFonts w:ascii="Times New Roman" w:hAnsi="Times New Roman" w:cs="Times New Roman"/>
        </w:rPr>
        <w:t>CH</w:t>
      </w:r>
      <w:r w:rsidRPr="00676F5E">
        <w:rPr>
          <w:rFonts w:ascii="Times New Roman" w:hAnsi="Times New Roman" w:cs="Times New Roman"/>
        </w:rPr>
        <w:t>) intake</w:t>
      </w:r>
      <w:r w:rsidR="00AD5996" w:rsidRPr="00676F5E">
        <w:rPr>
          <w:rFonts w:ascii="Times New Roman" w:hAnsi="Times New Roman" w:cs="Times New Roman"/>
        </w:rPr>
        <w:t xml:space="preserve"> in UK adults</w:t>
      </w:r>
      <w:r w:rsidR="00D3595D" w:rsidRPr="00676F5E">
        <w:rPr>
          <w:rFonts w:ascii="Times New Roman" w:hAnsi="Times New Roman" w:cs="Times New Roman"/>
        </w:rPr>
        <w:t>.</w:t>
      </w:r>
    </w:p>
    <w:p w14:paraId="7063FBEE" w14:textId="7A46F188" w:rsidR="00116F81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Data from the National Diet and Nutrition Survey (NDNS) Rolling Programme (2008/09-15/16) included 6155 adults aged 19 or older in the UK. Time of the day was </w:t>
      </w:r>
      <w:r w:rsidR="00826C70">
        <w:rPr>
          <w:rFonts w:ascii="Times New Roman" w:hAnsi="Times New Roman" w:cs="Times New Roman"/>
        </w:rPr>
        <w:t>categorized into 7 slots</w:t>
      </w:r>
      <w:r w:rsidRPr="00676F5E">
        <w:rPr>
          <w:rFonts w:ascii="Times New Roman" w:hAnsi="Times New Roman" w:cs="Times New Roman"/>
        </w:rPr>
        <w:t xml:space="preserve">: 6-9 am, 9-12 noon, 12-2 pm, 2-5 pm, 5-8 pm, 8-10 pm and 10 pm-6 am. Responses for </w:t>
      </w:r>
      <w:r w:rsidR="004C4E16">
        <w:rPr>
          <w:rFonts w:ascii="Times New Roman" w:hAnsi="Times New Roman" w:cs="Times New Roman"/>
        </w:rPr>
        <w:t>CH</w:t>
      </w:r>
      <w:r w:rsidR="004C4E1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intake within each time slot were categorised into:</w:t>
      </w:r>
      <w:r w:rsidR="00826C70">
        <w:rPr>
          <w:rFonts w:ascii="Times New Roman" w:hAnsi="Times New Roman" w:cs="Times New Roman"/>
        </w:rPr>
        <w:t>1)</w:t>
      </w:r>
      <w:r w:rsidRPr="00676F5E">
        <w:rPr>
          <w:rFonts w:ascii="Times New Roman" w:hAnsi="Times New Roman" w:cs="Times New Roman"/>
        </w:rPr>
        <w:t xml:space="preserve"> </w:t>
      </w:r>
      <w:r w:rsidR="004F5DDA">
        <w:rPr>
          <w:rFonts w:ascii="Times New Roman" w:hAnsi="Times New Roman" w:cs="Times New Roman"/>
        </w:rPr>
        <w:t>no energy intake</w:t>
      </w:r>
      <w:r w:rsidRPr="00676F5E">
        <w:rPr>
          <w:rFonts w:ascii="Times New Roman" w:hAnsi="Times New Roman" w:cs="Times New Roman"/>
        </w:rPr>
        <w:t>,</w:t>
      </w:r>
      <w:r w:rsidR="00826C70">
        <w:rPr>
          <w:rFonts w:ascii="Times New Roman" w:hAnsi="Times New Roman" w:cs="Times New Roman"/>
        </w:rPr>
        <w:t xml:space="preserve"> 2)</w:t>
      </w:r>
      <w:r w:rsidRPr="00676F5E">
        <w:rPr>
          <w:rFonts w:ascii="Times New Roman" w:hAnsi="Times New Roman" w:cs="Times New Roman"/>
        </w:rPr>
        <w:t xml:space="preserve">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contributed </w:t>
      </w:r>
      <m:oMath>
        <m:r>
          <w:rPr>
            <w:rFonts w:ascii="Cambria Math" w:hAnsi="Cambria Math" w:cs="Times New Roman"/>
          </w:rPr>
          <m:t>&lt;</m:t>
        </m:r>
      </m:oMath>
      <w:r w:rsidRPr="00676F5E">
        <w:rPr>
          <w:rFonts w:ascii="Times New Roman" w:hAnsi="Times New Roman" w:cs="Times New Roman"/>
        </w:rPr>
        <w:t xml:space="preserve"> 50% or</w:t>
      </w:r>
      <w:r w:rsidR="00826C70">
        <w:rPr>
          <w:rFonts w:ascii="Times New Roman" w:hAnsi="Times New Roman" w:cs="Times New Roman"/>
        </w:rPr>
        <w:t xml:space="preserve"> 3) CH contributed</w:t>
      </w:r>
      <w:r w:rsidRPr="00676F5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≥</m:t>
        </m:r>
      </m:oMath>
      <w:r w:rsidRPr="00676F5E">
        <w:rPr>
          <w:rFonts w:ascii="Times New Roman" w:hAnsi="Times New Roman" w:cs="Times New Roman"/>
        </w:rPr>
        <w:t xml:space="preserve"> 50% of total energy. Multilevel latent class analysis (MLCA) </w:t>
      </w:r>
      <w:r w:rsidR="00F2016F" w:rsidRPr="00676F5E">
        <w:rPr>
          <w:rFonts w:ascii="Times New Roman" w:hAnsi="Times New Roman" w:cs="Times New Roman"/>
          <w:vertAlign w:val="superscript"/>
        </w:rPr>
        <w:t>(3)</w:t>
      </w:r>
      <w:r w:rsidR="00F2016F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models were applied </w:t>
      </w:r>
      <w:r w:rsidR="00826C70">
        <w:rPr>
          <w:rFonts w:ascii="Times New Roman" w:hAnsi="Times New Roman" w:cs="Times New Roman"/>
        </w:rPr>
        <w:t>to explore</w:t>
      </w:r>
      <w:r w:rsidRPr="00676F5E">
        <w:rPr>
          <w:rFonts w:ascii="Times New Roman" w:hAnsi="Times New Roman" w:cs="Times New Roman"/>
        </w:rPr>
        <w:t xml:space="preserve"> latent classes of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consumption</w:t>
      </w:r>
      <w:r w:rsidR="00826C70">
        <w:rPr>
          <w:rFonts w:ascii="Times New Roman" w:hAnsi="Times New Roman" w:cs="Times New Roman"/>
        </w:rPr>
        <w:t>,</w:t>
      </w:r>
      <w:r w:rsidRPr="00676F5E">
        <w:rPr>
          <w:rFonts w:ascii="Times New Roman" w:hAnsi="Times New Roman" w:cs="Times New Roman"/>
        </w:rPr>
        <w:t xml:space="preserve"> accounting for the </w:t>
      </w:r>
      <w:r w:rsidR="00826C70">
        <w:rPr>
          <w:rFonts w:ascii="Times New Roman" w:hAnsi="Times New Roman" w:cs="Times New Roman"/>
        </w:rPr>
        <w:t>repeated measure</w:t>
      </w:r>
      <w:r w:rsidR="004C4E16">
        <w:rPr>
          <w:rFonts w:ascii="Times New Roman" w:hAnsi="Times New Roman" w:cs="Times New Roman"/>
        </w:rPr>
        <w:t>ment</w:t>
      </w:r>
      <w:r w:rsidR="00826C70">
        <w:rPr>
          <w:rFonts w:ascii="Times New Roman" w:hAnsi="Times New Roman" w:cs="Times New Roman"/>
        </w:rPr>
        <w:t xml:space="preserve"> of intake on 3-4 days</w:t>
      </w:r>
      <w:r w:rsidR="001E02F6">
        <w:rPr>
          <w:rFonts w:ascii="Times New Roman" w:hAnsi="Times New Roman" w:cs="Times New Roman"/>
        </w:rPr>
        <w:t xml:space="preserve"> nested within individuals</w:t>
      </w:r>
      <w:r w:rsidRPr="00676F5E">
        <w:rPr>
          <w:rFonts w:ascii="Times New Roman" w:hAnsi="Times New Roman" w:cs="Times New Roman"/>
        </w:rPr>
        <w:t xml:space="preserve">. </w:t>
      </w:r>
      <w:r w:rsidR="00F2016F" w:rsidRPr="00676F5E">
        <w:rPr>
          <w:rFonts w:ascii="Times New Roman" w:hAnsi="Times New Roman" w:cs="Times New Roman"/>
        </w:rPr>
        <w:t xml:space="preserve">Survey-designed multivariable regression models were used to assess the associations </w:t>
      </w:r>
      <w:r w:rsidR="00826C70">
        <w:rPr>
          <w:rFonts w:ascii="Times New Roman" w:hAnsi="Times New Roman" w:cs="Times New Roman"/>
        </w:rPr>
        <w:t>of</w:t>
      </w:r>
      <w:r w:rsidR="00826C70" w:rsidRPr="00676F5E">
        <w:rPr>
          <w:rFonts w:ascii="Times New Roman" w:hAnsi="Times New Roman" w:cs="Times New Roman"/>
        </w:rPr>
        <w:t xml:space="preserve"> </w:t>
      </w:r>
      <w:r w:rsidR="004C4E16">
        <w:rPr>
          <w:rFonts w:ascii="Times New Roman" w:hAnsi="Times New Roman" w:cs="Times New Roman"/>
        </w:rPr>
        <w:t>CH</w:t>
      </w:r>
      <w:r w:rsidR="004C4E16" w:rsidRPr="00676F5E">
        <w:rPr>
          <w:rFonts w:ascii="Times New Roman" w:hAnsi="Times New Roman" w:cs="Times New Roman"/>
        </w:rPr>
        <w:t xml:space="preserve"> </w:t>
      </w:r>
      <w:r w:rsidR="00F2016F" w:rsidRPr="00676F5E">
        <w:rPr>
          <w:rFonts w:ascii="Times New Roman" w:hAnsi="Times New Roman" w:cs="Times New Roman"/>
        </w:rPr>
        <w:t xml:space="preserve">eating patterns </w:t>
      </w:r>
      <w:r w:rsidR="00826C70">
        <w:rPr>
          <w:rFonts w:ascii="Times New Roman" w:hAnsi="Times New Roman" w:cs="Times New Roman"/>
        </w:rPr>
        <w:t>with</w:t>
      </w:r>
      <w:r w:rsidR="00826C70" w:rsidRPr="00676F5E">
        <w:rPr>
          <w:rFonts w:ascii="Times New Roman" w:hAnsi="Times New Roman" w:cs="Times New Roman"/>
        </w:rPr>
        <w:t xml:space="preserve"> </w:t>
      </w:r>
      <w:r w:rsidR="00F2016F" w:rsidRPr="00676F5E">
        <w:rPr>
          <w:rFonts w:ascii="Times New Roman" w:hAnsi="Times New Roman" w:cs="Times New Roman"/>
        </w:rPr>
        <w:t xml:space="preserve">hypertension and </w:t>
      </w:r>
      <w:r w:rsidR="00204E9E">
        <w:rPr>
          <w:rFonts w:ascii="Times New Roman" w:hAnsi="Times New Roman" w:cs="Times New Roman"/>
        </w:rPr>
        <w:t>obesity</w:t>
      </w:r>
      <w:r w:rsidR="00F2016F" w:rsidRPr="00676F5E">
        <w:rPr>
          <w:rFonts w:ascii="Times New Roman" w:hAnsi="Times New Roman" w:cs="Times New Roman"/>
        </w:rPr>
        <w:t>.</w:t>
      </w:r>
    </w:p>
    <w:p w14:paraId="46C4BE17" w14:textId="73893314" w:rsidR="00DF7CAD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Three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eating day patterns (low/high percentage, and regular meal days) </w:t>
      </w:r>
      <w:r w:rsidR="00826C70">
        <w:rPr>
          <w:rFonts w:ascii="Times New Roman" w:hAnsi="Times New Roman" w:cs="Times New Roman"/>
        </w:rPr>
        <w:t>emerged</w:t>
      </w:r>
      <w:r w:rsidRPr="00676F5E">
        <w:rPr>
          <w:rFonts w:ascii="Times New Roman" w:hAnsi="Times New Roman" w:cs="Times New Roman"/>
        </w:rPr>
        <w:t xml:space="preserve"> </w:t>
      </w:r>
      <w:r w:rsidR="007F4D2B">
        <w:rPr>
          <w:rFonts w:ascii="Times New Roman" w:hAnsi="Times New Roman" w:cs="Times New Roman"/>
        </w:rPr>
        <w:t>from</w:t>
      </w:r>
      <w:r w:rsidR="007F4D2B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24483 observation days, based on which three types of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 were defined</w:t>
      </w:r>
      <w:r w:rsidR="00EA53C6">
        <w:rPr>
          <w:rFonts w:ascii="Times New Roman" w:hAnsi="Times New Roman" w:cs="Times New Roman"/>
        </w:rPr>
        <w:t xml:space="preserve"> which could be broadly labelled as</w:t>
      </w:r>
      <w:r w:rsidRPr="00676F5E">
        <w:rPr>
          <w:rFonts w:ascii="Times New Roman" w:hAnsi="Times New Roman" w:cs="Times New Roman"/>
        </w:rPr>
        <w:t xml:space="preserve"> low (28.1%), moderate (28.8%), and high (43.1%)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eaters. On average, low-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BB7C2F" w:rsidRPr="00676F5E">
        <w:rPr>
          <w:rFonts w:ascii="Times New Roman" w:hAnsi="Times New Roman" w:cs="Times New Roman"/>
        </w:rPr>
        <w:t xml:space="preserve"> </w:t>
      </w:r>
      <w:r w:rsidR="00BB7C2F" w:rsidRPr="00676F5E">
        <w:rPr>
          <w:rFonts w:ascii="Times New Roman" w:hAnsi="Times New Roman" w:cs="Times New Roman"/>
          <w:lang w:eastAsia="zh-CN"/>
        </w:rPr>
        <w:t>(Fig.1)</w:t>
      </w:r>
      <w:r w:rsidRPr="00676F5E">
        <w:rPr>
          <w:rFonts w:ascii="Times New Roman" w:hAnsi="Times New Roman" w:cs="Times New Roman"/>
        </w:rPr>
        <w:t xml:space="preserve"> consumed the highest amount of total energy intake (7985.8 kJ</w:t>
      </w:r>
      <w:r w:rsidR="000146AB">
        <w:rPr>
          <w:rFonts w:ascii="Times New Roman" w:hAnsi="Times New Roman" w:cs="Times New Roman"/>
        </w:rPr>
        <w:t xml:space="preserve">, </w:t>
      </w:r>
      <w:r w:rsidR="000146AB" w:rsidRPr="001E02F6">
        <w:rPr>
          <w:rFonts w:ascii="Times New Roman" w:hAnsi="Times New Roman" w:cs="Times New Roman"/>
          <w:i/>
        </w:rPr>
        <w:t>p</w:t>
      </w:r>
      <w:r w:rsidR="000146AB">
        <w:rPr>
          <w:rFonts w:ascii="Times New Roman" w:hAnsi="Times New Roman" w:cs="Times New Roman"/>
        </w:rPr>
        <w:t>-value</w:t>
      </w:r>
      <w:r w:rsidR="001E02F6">
        <w:rPr>
          <w:rFonts w:ascii="Times New Roman" w:hAnsi="Times New Roman" w:cs="Times New Roman"/>
        </w:rPr>
        <w:t xml:space="preserve"> &lt; 0.001</w:t>
      </w:r>
      <w:r w:rsidRPr="00676F5E">
        <w:rPr>
          <w:rFonts w:ascii="Times New Roman" w:hAnsi="Times New Roman" w:cs="Times New Roman"/>
        </w:rPr>
        <w:t>), and they had higher percentages of energy contributed by fat and alcohol, especially after 8 pm. Moderate-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0772AE" w:rsidRPr="00676F5E">
        <w:rPr>
          <w:rFonts w:ascii="Times New Roman" w:hAnsi="Times New Roman" w:cs="Times New Roman"/>
        </w:rPr>
        <w:t xml:space="preserve"> (Fig.2)</w:t>
      </w:r>
      <w:r w:rsidRPr="00676F5E">
        <w:rPr>
          <w:rFonts w:ascii="Times New Roman" w:hAnsi="Times New Roman" w:cs="Times New Roman"/>
        </w:rPr>
        <w:t xml:space="preserve"> consumed the lowest amount of total energy (7341.8 kJ) while they had the tendency of eating </w:t>
      </w:r>
      <w:del w:id="1" w:author="Luigi Palla" w:date="2018-09-09T12:09:00Z">
        <w:r w:rsidRPr="00676F5E" w:rsidDel="008A0FE7">
          <w:rPr>
            <w:rFonts w:ascii="Times New Roman" w:hAnsi="Times New Roman" w:cs="Times New Roman"/>
          </w:rPr>
          <w:delText xml:space="preserve">carb </w:delText>
        </w:r>
      </w:del>
      <w:ins w:id="2" w:author="Luigi Palla" w:date="2018-09-09T12:09:00Z">
        <w:r w:rsidR="008A0FE7">
          <w:rPr>
            <w:rFonts w:ascii="Times New Roman" w:hAnsi="Times New Roman" w:cs="Times New Roman"/>
          </w:rPr>
          <w:t>CH</w:t>
        </w:r>
        <w:r w:rsidR="008A0FE7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later in t</w:t>
      </w:r>
      <w:ins w:id="3" w:author="Luigi Palla" w:date="2018-09-09T12:09:00Z">
        <w:r w:rsidR="008A0FE7">
          <w:rPr>
            <w:rFonts w:ascii="Times New Roman" w:hAnsi="Times New Roman" w:cs="Times New Roman"/>
          </w:rPr>
          <w:t xml:space="preserve">he </w:t>
        </w:r>
      </w:ins>
      <w:del w:id="4" w:author="Luigi Palla" w:date="2018-09-09T12:09:00Z">
        <w:r w:rsidRPr="00676F5E" w:rsidDel="008A0FE7">
          <w:rPr>
            <w:rFonts w:ascii="Times New Roman" w:hAnsi="Times New Roman" w:cs="Times New Roman"/>
          </w:rPr>
          <w:delText>ime-of-</w:delText>
        </w:r>
      </w:del>
      <w:r w:rsidRPr="00676F5E">
        <w:rPr>
          <w:rFonts w:ascii="Times New Roman" w:hAnsi="Times New Roman" w:cs="Times New Roman"/>
        </w:rPr>
        <w:t>day. High-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AC2A23" w:rsidRPr="00676F5E">
        <w:rPr>
          <w:rFonts w:ascii="Times New Roman" w:hAnsi="Times New Roman" w:cs="Times New Roman"/>
        </w:rPr>
        <w:t xml:space="preserve"> (Fig.3.)</w:t>
      </w:r>
      <w:r w:rsidRPr="00676F5E">
        <w:rPr>
          <w:rFonts w:ascii="Times New Roman" w:hAnsi="Times New Roman" w:cs="Times New Roman"/>
        </w:rPr>
        <w:t xml:space="preserve"> consumed most of their </w:t>
      </w:r>
      <w:del w:id="5" w:author="Luigi Palla" w:date="2018-09-09T12:10:00Z">
        <w:r w:rsidRPr="00676F5E" w:rsidDel="008A0FE7">
          <w:rPr>
            <w:rFonts w:ascii="Times New Roman" w:hAnsi="Times New Roman" w:cs="Times New Roman"/>
          </w:rPr>
          <w:delText xml:space="preserve">carb </w:delText>
        </w:r>
      </w:del>
      <w:ins w:id="6" w:author="Luigi Palla" w:date="2018-09-09T12:10:00Z">
        <w:r w:rsidR="008A0FE7">
          <w:rPr>
            <w:rFonts w:ascii="Times New Roman" w:hAnsi="Times New Roman" w:cs="Times New Roman"/>
          </w:rPr>
          <w:t>carbohydrates</w:t>
        </w:r>
        <w:r w:rsidR="008A0FE7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 xml:space="preserve">and energy within time slots of 6-9 am, 12-2 pm and 5-8 pm. </w:t>
      </w:r>
    </w:p>
    <w:p w14:paraId="04BD501A" w14:textId="0D12CB9F" w:rsidR="000452F1" w:rsidRPr="000452F1" w:rsidRDefault="004C4E16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554C4" w:rsidRPr="00676F5E">
        <w:rPr>
          <w:rFonts w:ascii="Times New Roman" w:hAnsi="Times New Roman" w:cs="Times New Roman"/>
        </w:rPr>
        <w:t xml:space="preserve"> high-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eaters</w:t>
      </w:r>
      <w:r>
        <w:rPr>
          <w:rFonts w:ascii="Times New Roman" w:hAnsi="Times New Roman" w:cs="Times New Roman"/>
        </w:rPr>
        <w:t xml:space="preserve"> profile</w:t>
      </w:r>
      <w:r w:rsidR="005554C4" w:rsidRPr="00676F5E">
        <w:rPr>
          <w:rFonts w:ascii="Times New Roman" w:hAnsi="Times New Roman" w:cs="Times New Roman"/>
        </w:rPr>
        <w:t xml:space="preserve"> seemed to be </w:t>
      </w:r>
      <w:r>
        <w:rPr>
          <w:rFonts w:ascii="Times New Roman" w:hAnsi="Times New Roman" w:cs="Times New Roman"/>
        </w:rPr>
        <w:t xml:space="preserve">the </w:t>
      </w:r>
      <w:r w:rsidR="005554C4" w:rsidRPr="00676F5E">
        <w:rPr>
          <w:rFonts w:ascii="Times New Roman" w:hAnsi="Times New Roman" w:cs="Times New Roman"/>
        </w:rPr>
        <w:t>healthie</w:t>
      </w:r>
      <w:r>
        <w:rPr>
          <w:rFonts w:ascii="Times New Roman" w:hAnsi="Times New Roman" w:cs="Times New Roman"/>
        </w:rPr>
        <w:t>st</w:t>
      </w:r>
      <w:r w:rsidR="005554C4" w:rsidRPr="00676F5E">
        <w:rPr>
          <w:rFonts w:ascii="Times New Roman" w:hAnsi="Times New Roman" w:cs="Times New Roman"/>
        </w:rPr>
        <w:t>.</w:t>
      </w:r>
      <w:r w:rsidR="00F83F64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Low-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eat</w:t>
      </w:r>
      <w:r w:rsidR="007F4D2B">
        <w:rPr>
          <w:rFonts w:ascii="Times New Roman" w:hAnsi="Times New Roman" w:cs="Times New Roman"/>
        </w:rPr>
        <w:t>ing</w:t>
      </w:r>
      <w:r w:rsidR="000146AB">
        <w:rPr>
          <w:rFonts w:ascii="Times New Roman" w:hAnsi="Times New Roman" w:cs="Times New Roman"/>
        </w:rPr>
        <w:t xml:space="preserve"> wh</w:t>
      </w:r>
      <w:r w:rsidR="007F4D2B">
        <w:rPr>
          <w:rFonts w:ascii="Times New Roman" w:hAnsi="Times New Roman" w:cs="Times New Roman"/>
        </w:rPr>
        <w:t>ich was crudely</w:t>
      </w:r>
      <w:r w:rsidR="000146AB">
        <w:rPr>
          <w:rFonts w:ascii="Times New Roman" w:hAnsi="Times New Roman" w:cs="Times New Roman"/>
        </w:rPr>
        <w:t xml:space="preserve"> associated with</w:t>
      </w:r>
      <w:r w:rsidR="00F83F64">
        <w:rPr>
          <w:rFonts w:ascii="Times New Roman" w:hAnsi="Times New Roman" w:cs="Times New Roman"/>
        </w:rPr>
        <w:t xml:space="preserve"> higher prevalence of</w:t>
      </w:r>
      <w:r w:rsidR="000146AB">
        <w:rPr>
          <w:rFonts w:ascii="Times New Roman" w:hAnsi="Times New Roman" w:cs="Times New Roman"/>
        </w:rPr>
        <w:t xml:space="preserve"> hypertension and obesity (</w:t>
      </w:r>
      <w:r w:rsidR="000146AB" w:rsidRPr="00F83F64">
        <w:rPr>
          <w:rFonts w:ascii="Times New Roman" w:hAnsi="Times New Roman" w:cs="Times New Roman"/>
          <w:i/>
        </w:rPr>
        <w:t>p</w:t>
      </w:r>
      <w:r w:rsidR="000146AB">
        <w:rPr>
          <w:rFonts w:ascii="Times New Roman" w:hAnsi="Times New Roman" w:cs="Times New Roman"/>
        </w:rPr>
        <w:t>-values respectively o</w:t>
      </w:r>
      <w:r w:rsidR="00F83F64">
        <w:rPr>
          <w:rFonts w:ascii="Times New Roman" w:hAnsi="Times New Roman" w:cs="Times New Roman"/>
        </w:rPr>
        <w:t>f &lt; 0.001, and 0.</w:t>
      </w:r>
      <w:r w:rsidR="00E66326">
        <w:rPr>
          <w:rFonts w:ascii="Times New Roman" w:hAnsi="Times New Roman" w:cs="Times New Roman"/>
        </w:rPr>
        <w:t>024</w:t>
      </w:r>
      <w:r w:rsidR="000146AB">
        <w:rPr>
          <w:rFonts w:ascii="Times New Roman" w:hAnsi="Times New Roman" w:cs="Times New Roman"/>
        </w:rPr>
        <w:t>)</w:t>
      </w:r>
      <w:r w:rsidR="005554C4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may have</w:t>
      </w:r>
      <w:r w:rsidR="00EA53C6" w:rsidRPr="00676F5E">
        <w:rPr>
          <w:rFonts w:ascii="Times New Roman" w:hAnsi="Times New Roman" w:cs="Times New Roman"/>
        </w:rPr>
        <w:t xml:space="preserve"> </w:t>
      </w:r>
      <w:r w:rsidR="007F4D2B">
        <w:rPr>
          <w:rFonts w:ascii="Times New Roman" w:hAnsi="Times New Roman" w:cs="Times New Roman"/>
        </w:rPr>
        <w:t xml:space="preserve">resulted from </w:t>
      </w:r>
      <w:r w:rsidR="005554C4" w:rsidRPr="00676F5E">
        <w:rPr>
          <w:rFonts w:ascii="Times New Roman" w:hAnsi="Times New Roman" w:cs="Times New Roman"/>
        </w:rPr>
        <w:t>health</w:t>
      </w:r>
      <w:ins w:id="7" w:author="Luigi Palla" w:date="2018-09-09T12:12:00Z">
        <w:r w:rsidR="008A0FE7">
          <w:rPr>
            <w:rFonts w:ascii="Times New Roman" w:hAnsi="Times New Roman" w:cs="Times New Roman"/>
          </w:rPr>
          <w:t>/weight</w:t>
        </w:r>
      </w:ins>
      <w:r w:rsidR="005554C4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concerns</w:t>
      </w:r>
      <w:r w:rsidR="005554C4" w:rsidRPr="00676F5E">
        <w:rPr>
          <w:rFonts w:ascii="Times New Roman" w:hAnsi="Times New Roman" w:cs="Times New Roman"/>
        </w:rPr>
        <w:t xml:space="preserve">, </w:t>
      </w:r>
      <w:r w:rsidR="007F4D2B">
        <w:rPr>
          <w:rFonts w:ascii="Times New Roman" w:hAnsi="Times New Roman" w:cs="Times New Roman"/>
        </w:rPr>
        <w:t>leading to</w:t>
      </w:r>
      <w:r w:rsidR="005554C4" w:rsidRPr="00676F5E">
        <w:rPr>
          <w:rFonts w:ascii="Times New Roman" w:hAnsi="Times New Roman" w:cs="Times New Roman"/>
        </w:rPr>
        <w:t xml:space="preserve"> fat or alcohol as replacements </w:t>
      </w:r>
      <w:r w:rsidR="00EA53C6">
        <w:rPr>
          <w:rFonts w:ascii="Times New Roman" w:hAnsi="Times New Roman" w:cs="Times New Roman"/>
        </w:rPr>
        <w:t>for</w:t>
      </w:r>
      <w:r w:rsidR="00EA53C6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CH</w:t>
      </w:r>
      <w:r w:rsidR="000146AB">
        <w:rPr>
          <w:rFonts w:ascii="Times New Roman" w:hAnsi="Times New Roman" w:cs="Times New Roman"/>
        </w:rPr>
        <w:t>.</w:t>
      </w:r>
      <w:r w:rsidR="005554C4" w:rsidRPr="00676F5E">
        <w:rPr>
          <w:rFonts w:ascii="Times New Roman" w:hAnsi="Times New Roman" w:cs="Times New Roman"/>
        </w:rPr>
        <w:t xml:space="preserve"> </w:t>
      </w:r>
      <w:r w:rsidR="00D76035">
        <w:rPr>
          <w:rFonts w:ascii="Times New Roman" w:hAnsi="Times New Roman" w:cs="Times New Roman"/>
        </w:rPr>
        <w:t xml:space="preserve">To </w:t>
      </w:r>
      <w:r w:rsidR="000146AB">
        <w:rPr>
          <w:rFonts w:ascii="Times New Roman" w:hAnsi="Times New Roman" w:cs="Times New Roman"/>
        </w:rPr>
        <w:t>ascertain</w:t>
      </w:r>
      <w:r w:rsidR="00D76035">
        <w:rPr>
          <w:rFonts w:ascii="Times New Roman" w:hAnsi="Times New Roman" w:cs="Times New Roman"/>
        </w:rPr>
        <w:t xml:space="preserve"> the direction of causality </w:t>
      </w:r>
      <w:r w:rsidR="000146AB">
        <w:rPr>
          <w:rFonts w:ascii="Times New Roman" w:hAnsi="Times New Roman" w:cs="Times New Roman"/>
        </w:rPr>
        <w:t>in the association of</w:t>
      </w:r>
      <w:r w:rsidR="007F4D2B">
        <w:rPr>
          <w:rFonts w:ascii="Times New Roman" w:hAnsi="Times New Roman" w:cs="Times New Roman"/>
        </w:rPr>
        <w:t xml:space="preserve"> CH</w:t>
      </w:r>
      <w:r w:rsidR="00D76035">
        <w:rPr>
          <w:rFonts w:ascii="Times New Roman" w:hAnsi="Times New Roman" w:cs="Times New Roman"/>
        </w:rPr>
        <w:t xml:space="preserve"> patterns </w:t>
      </w:r>
      <w:r w:rsidR="007F4D2B">
        <w:rPr>
          <w:rFonts w:ascii="Times New Roman" w:hAnsi="Times New Roman" w:cs="Times New Roman"/>
        </w:rPr>
        <w:t>with</w:t>
      </w:r>
      <w:r w:rsidR="00D76035">
        <w:rPr>
          <w:rFonts w:ascii="Times New Roman" w:hAnsi="Times New Roman" w:cs="Times New Roman"/>
        </w:rPr>
        <w:t xml:space="preserve"> </w:t>
      </w:r>
      <w:r w:rsidR="00D76035" w:rsidRPr="00676F5E">
        <w:rPr>
          <w:rFonts w:ascii="Times New Roman" w:hAnsi="Times New Roman" w:cs="Times New Roman"/>
        </w:rPr>
        <w:t xml:space="preserve">blood pressure </w:t>
      </w:r>
      <w:r w:rsidR="007F4D2B">
        <w:rPr>
          <w:rFonts w:ascii="Times New Roman" w:hAnsi="Times New Roman" w:cs="Times New Roman"/>
        </w:rPr>
        <w:t xml:space="preserve">and </w:t>
      </w:r>
      <w:r w:rsidR="00D76035" w:rsidRPr="00676F5E">
        <w:rPr>
          <w:rFonts w:ascii="Times New Roman" w:hAnsi="Times New Roman" w:cs="Times New Roman"/>
        </w:rPr>
        <w:t>obesity</w:t>
      </w:r>
      <w:r w:rsidR="007F4D2B">
        <w:rPr>
          <w:rFonts w:ascii="Times New Roman" w:hAnsi="Times New Roman" w:cs="Times New Roman"/>
        </w:rPr>
        <w:t>, prospective</w:t>
      </w:r>
      <w:r w:rsidR="00D760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longitudinal studies are warra</w:t>
      </w:r>
      <w:r w:rsidR="00D76035">
        <w:rPr>
          <w:rFonts w:ascii="Times New Roman" w:hAnsi="Times New Roman" w:cs="Times New Roman"/>
        </w:rPr>
        <w:t>nted</w:t>
      </w:r>
      <w:r w:rsidR="000146AB">
        <w:rPr>
          <w:rFonts w:ascii="Times New Roman" w:hAnsi="Times New Roman" w:cs="Times New Roman"/>
        </w:rPr>
        <w:t>.</w:t>
      </w:r>
      <w:r w:rsidR="005554C4" w:rsidRPr="00676F5E">
        <w:rPr>
          <w:rFonts w:ascii="Times New Roman" w:hAnsi="Times New Roman" w:cs="Times New Roman"/>
        </w:rPr>
        <w:t>.</w:t>
      </w:r>
    </w:p>
    <w:p w14:paraId="6DB69D74" w14:textId="5819A13D" w:rsidR="00F153AB" w:rsidRDefault="00D76035" w:rsidP="00676F5E">
      <w:pPr>
        <w:pStyle w:val="Bibliography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81F114" wp14:editId="36EDB3DB">
                <wp:simplePos x="0" y="0"/>
                <wp:positionH relativeFrom="column">
                  <wp:posOffset>1820545</wp:posOffset>
                </wp:positionH>
                <wp:positionV relativeFrom="paragraph">
                  <wp:posOffset>221615</wp:posOffset>
                </wp:positionV>
                <wp:extent cx="322580" cy="299720"/>
                <wp:effectExtent l="127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FA474" w14:textId="77777777" w:rsidR="007A6B2E" w:rsidRPr="00A66E2A" w:rsidRDefault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81F1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35pt;margin-top:17.45pt;width:25.4pt;height:23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" filled="f" stroked="f" strokecolor="white [3212]">
                <v:textbox>
                  <w:txbxContent>
                    <w:p w14:paraId="3A3FA474" w14:textId="77777777" w:rsidR="007A6B2E" w:rsidRPr="00A66E2A" w:rsidRDefault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0A6D14" wp14:editId="0F6E18F2">
                <wp:simplePos x="0" y="0"/>
                <wp:positionH relativeFrom="column">
                  <wp:posOffset>3780790</wp:posOffset>
                </wp:positionH>
                <wp:positionV relativeFrom="paragraph">
                  <wp:posOffset>229235</wp:posOffset>
                </wp:positionV>
                <wp:extent cx="322580" cy="299720"/>
                <wp:effectExtent l="0" t="4445" r="1905" b="6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BBCD1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0A6D14" id="Text Box 4" o:spid="_x0000_s1027" type="#_x0000_t202" style="position:absolute;left:0;text-align:left;margin-left:297.7pt;margin-top:18.05pt;width:25.4pt;height:2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" filled="f" stroked="f" strokecolor="white [3212]">
                <v:textbox>
                  <w:txbxContent>
                    <w:p w14:paraId="066BBCD1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73F74" wp14:editId="30C3A3ED">
                <wp:simplePos x="0" y="0"/>
                <wp:positionH relativeFrom="column">
                  <wp:posOffset>5715635</wp:posOffset>
                </wp:positionH>
                <wp:positionV relativeFrom="paragraph">
                  <wp:posOffset>224790</wp:posOffset>
                </wp:positionV>
                <wp:extent cx="322580" cy="299720"/>
                <wp:effectExtent l="635" t="0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9B69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073F74" id="Text Box 5" o:spid="_x0000_s1028" type="#_x0000_t202" style="position:absolute;left:0;text-align:left;margin-left:450.05pt;margin-top:17.7pt;width:25.4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" filled="f" stroked="f" strokecolor="white [3212]">
                <v:textbox>
                  <w:txbxContent>
                    <w:p w14:paraId="5A129B69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 w:rsidR="00A66E2A"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 wp14:anchorId="731A1EE7" wp14:editId="4C2074FC">
            <wp:simplePos x="0" y="0"/>
            <wp:positionH relativeFrom="column">
              <wp:posOffset>-173990</wp:posOffset>
            </wp:positionH>
            <wp:positionV relativeFrom="paragraph">
              <wp:posOffset>64770</wp:posOffset>
            </wp:positionV>
            <wp:extent cx="6210300" cy="2079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36B32" w14:textId="77777777" w:rsidR="00F153AB" w:rsidRDefault="00F153AB" w:rsidP="00676F5E">
      <w:pPr>
        <w:pStyle w:val="Bibliography"/>
        <w:jc w:val="both"/>
      </w:pPr>
    </w:p>
    <w:p w14:paraId="10F420FA" w14:textId="77777777" w:rsidR="00F153AB" w:rsidRDefault="00F153AB" w:rsidP="00676F5E">
      <w:pPr>
        <w:pStyle w:val="Bibliography"/>
        <w:jc w:val="both"/>
      </w:pPr>
    </w:p>
    <w:p w14:paraId="00A1D910" w14:textId="77777777" w:rsidR="00F153AB" w:rsidRDefault="00F153AB" w:rsidP="00676F5E">
      <w:pPr>
        <w:pStyle w:val="Bibliography"/>
        <w:jc w:val="both"/>
      </w:pPr>
    </w:p>
    <w:p w14:paraId="5C10DDCD" w14:textId="77777777" w:rsidR="00F153AB" w:rsidRDefault="00F153AB" w:rsidP="00676F5E">
      <w:pPr>
        <w:pStyle w:val="Bibliography"/>
        <w:jc w:val="both"/>
      </w:pPr>
    </w:p>
    <w:p w14:paraId="0E19FB03" w14:textId="77777777" w:rsidR="00F153AB" w:rsidRDefault="00F153AB" w:rsidP="00676F5E">
      <w:pPr>
        <w:pStyle w:val="Bibliography"/>
        <w:jc w:val="both"/>
      </w:pPr>
    </w:p>
    <w:p w14:paraId="15BF527F" w14:textId="77777777" w:rsidR="00F153AB" w:rsidRDefault="00F153AB" w:rsidP="00676F5E">
      <w:pPr>
        <w:pStyle w:val="Bibliography"/>
        <w:jc w:val="both"/>
      </w:pPr>
    </w:p>
    <w:p w14:paraId="67CC92A6" w14:textId="77777777" w:rsidR="00676F5E" w:rsidRDefault="00676F5E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</w:p>
    <w:p w14:paraId="2E22D335" w14:textId="77777777" w:rsidR="002406F6" w:rsidRPr="00676F5E" w:rsidRDefault="002406F6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1.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Mansukhani R, Palla L. </w:t>
      </w:r>
      <w:r w:rsidRPr="00676F5E">
        <w:rPr>
          <w:rFonts w:ascii="Times New Roman" w:hAnsi="Times New Roman" w:cs="Times New Roman"/>
          <w:i/>
          <w:sz w:val="20"/>
          <w:szCs w:val="20"/>
        </w:rPr>
        <w:t>Proc Nutr Soc.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2018</w:t>
      </w:r>
      <w:r w:rsidR="00454566" w:rsidRPr="00676F5E">
        <w:rPr>
          <w:rFonts w:ascii="Times New Roman" w:hAnsi="Times New Roman" w:cs="Times New Roman"/>
          <w:sz w:val="20"/>
          <w:szCs w:val="20"/>
        </w:rPr>
        <w:t xml:space="preserve"> </w:t>
      </w:r>
      <w:r w:rsidRPr="00676F5E">
        <w:rPr>
          <w:rFonts w:ascii="Times New Roman" w:hAnsi="Times New Roman" w:cs="Times New Roman"/>
          <w:b/>
          <w:sz w:val="20"/>
          <w:szCs w:val="20"/>
        </w:rPr>
        <w:t>77</w:t>
      </w:r>
      <w:r w:rsidRPr="00676F5E">
        <w:rPr>
          <w:rFonts w:ascii="Times New Roman" w:hAnsi="Times New Roman" w:cs="Times New Roman"/>
          <w:sz w:val="20"/>
          <w:szCs w:val="20"/>
        </w:rPr>
        <w:t xml:space="preserve">(OCE1). </w:t>
      </w:r>
    </w:p>
    <w:p w14:paraId="090D571F" w14:textId="77777777" w:rsidR="002406F6" w:rsidRPr="00676F5E" w:rsidRDefault="002406F6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2.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Leech RM, Worsley A, Timperio A, McNaughton SA.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 Int J Behav Nutr Phys Act.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2017 </w:t>
      </w:r>
      <w:r w:rsidRPr="00676F5E">
        <w:rPr>
          <w:rFonts w:ascii="Times New Roman" w:hAnsi="Times New Roman" w:cs="Times New Roman"/>
          <w:b/>
          <w:sz w:val="20"/>
          <w:szCs w:val="20"/>
        </w:rPr>
        <w:t>14</w:t>
      </w:r>
      <w:r w:rsidRPr="00676F5E">
        <w:rPr>
          <w:rFonts w:ascii="Times New Roman" w:hAnsi="Times New Roman" w:cs="Times New Roman"/>
          <w:sz w:val="20"/>
          <w:szCs w:val="20"/>
        </w:rPr>
        <w:t xml:space="preserve">(1):3. </w:t>
      </w:r>
    </w:p>
    <w:p w14:paraId="5FD402F2" w14:textId="77777777" w:rsidR="00DF7CAD" w:rsidRPr="00676F5E" w:rsidRDefault="002406F6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3.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Finch H, Bolin J, Bolin J. Multilevel Modeling Using </w:t>
      </w:r>
      <w:r w:rsidRPr="00AA6F32">
        <w:rPr>
          <w:rFonts w:ascii="Times New Roman" w:hAnsi="Times New Roman" w:cs="Times New Roman"/>
          <w:i/>
          <w:sz w:val="20"/>
          <w:szCs w:val="20"/>
        </w:rPr>
        <w:t>Mplus</w:t>
      </w:r>
      <w:r w:rsidRPr="00676F5E">
        <w:rPr>
          <w:rFonts w:ascii="Times New Roman" w:hAnsi="Times New Roman" w:cs="Times New Roman"/>
          <w:sz w:val="20"/>
          <w:szCs w:val="20"/>
        </w:rPr>
        <w:t xml:space="preserve">. </w:t>
      </w:r>
      <w:r w:rsidRPr="006D5CB0">
        <w:rPr>
          <w:rFonts w:ascii="Times New Roman" w:hAnsi="Times New Roman" w:cs="Times New Roman"/>
          <w:i/>
          <w:sz w:val="20"/>
          <w:szCs w:val="20"/>
        </w:rPr>
        <w:t>Chapman and Hall/CRC</w:t>
      </w:r>
      <w:r w:rsidRPr="00676F5E">
        <w:rPr>
          <w:rFonts w:ascii="Times New Roman" w:hAnsi="Times New Roman" w:cs="Times New Roman"/>
          <w:sz w:val="20"/>
          <w:szCs w:val="20"/>
        </w:rPr>
        <w:t>; 2017</w:t>
      </w:r>
    </w:p>
    <w:sectPr w:rsidR="00DF7CAD" w:rsidRPr="00676F5E" w:rsidSect="00A66E2A">
      <w:pgSz w:w="12240" w:h="15840"/>
      <w:pgMar w:top="1191" w:right="1440" w:bottom="11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E6A5F" w14:textId="77777777" w:rsidR="00DD066A" w:rsidRDefault="00DD066A">
      <w:pPr>
        <w:spacing w:after="0"/>
      </w:pPr>
      <w:r>
        <w:separator/>
      </w:r>
    </w:p>
  </w:endnote>
  <w:endnote w:type="continuationSeparator" w:id="0">
    <w:p w14:paraId="36957096" w14:textId="77777777" w:rsidR="00DD066A" w:rsidRDefault="00DD0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A67BB" w14:textId="77777777" w:rsidR="00DD066A" w:rsidRDefault="00DD066A">
      <w:r>
        <w:separator/>
      </w:r>
    </w:p>
  </w:footnote>
  <w:footnote w:type="continuationSeparator" w:id="0">
    <w:p w14:paraId="0CAEC422" w14:textId="77777777" w:rsidR="00DD066A" w:rsidRDefault="00DD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Palla">
    <w15:presenceInfo w15:providerId="None" w15:userId="Luigi Pa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rwUAAcRPmSwAAAA="/>
  </w:docVars>
  <w:rsids>
    <w:rsidRoot w:val="00590D07"/>
    <w:rsid w:val="00011C8B"/>
    <w:rsid w:val="000146AB"/>
    <w:rsid w:val="000452F1"/>
    <w:rsid w:val="000772AE"/>
    <w:rsid w:val="000F52B9"/>
    <w:rsid w:val="00116F81"/>
    <w:rsid w:val="00132C12"/>
    <w:rsid w:val="00136532"/>
    <w:rsid w:val="001E02F6"/>
    <w:rsid w:val="00204E9E"/>
    <w:rsid w:val="002406F6"/>
    <w:rsid w:val="0026571C"/>
    <w:rsid w:val="003A7F65"/>
    <w:rsid w:val="003D685D"/>
    <w:rsid w:val="00454566"/>
    <w:rsid w:val="004B7D87"/>
    <w:rsid w:val="004C4E16"/>
    <w:rsid w:val="004E29B3"/>
    <w:rsid w:val="004E2E14"/>
    <w:rsid w:val="004F5DDA"/>
    <w:rsid w:val="00547DB4"/>
    <w:rsid w:val="005554C4"/>
    <w:rsid w:val="00577941"/>
    <w:rsid w:val="00584D07"/>
    <w:rsid w:val="00590D07"/>
    <w:rsid w:val="00676F5E"/>
    <w:rsid w:val="00681680"/>
    <w:rsid w:val="006D5CB0"/>
    <w:rsid w:val="0073655C"/>
    <w:rsid w:val="00784D58"/>
    <w:rsid w:val="007A6B2E"/>
    <w:rsid w:val="007F4D2B"/>
    <w:rsid w:val="00826C70"/>
    <w:rsid w:val="00881856"/>
    <w:rsid w:val="008A0FE7"/>
    <w:rsid w:val="008D6863"/>
    <w:rsid w:val="008E536B"/>
    <w:rsid w:val="008F72BB"/>
    <w:rsid w:val="0098688E"/>
    <w:rsid w:val="00995343"/>
    <w:rsid w:val="00A11418"/>
    <w:rsid w:val="00A66E2A"/>
    <w:rsid w:val="00AA6F32"/>
    <w:rsid w:val="00AC2A23"/>
    <w:rsid w:val="00AD5996"/>
    <w:rsid w:val="00AF7A08"/>
    <w:rsid w:val="00B82254"/>
    <w:rsid w:val="00B86B75"/>
    <w:rsid w:val="00BB7C2F"/>
    <w:rsid w:val="00BC48D5"/>
    <w:rsid w:val="00C36279"/>
    <w:rsid w:val="00C62115"/>
    <w:rsid w:val="00D3595D"/>
    <w:rsid w:val="00D76035"/>
    <w:rsid w:val="00DD066A"/>
    <w:rsid w:val="00DF7CAD"/>
    <w:rsid w:val="00E13967"/>
    <w:rsid w:val="00E315A3"/>
    <w:rsid w:val="00E66326"/>
    <w:rsid w:val="00E95D0B"/>
    <w:rsid w:val="00EA53C6"/>
    <w:rsid w:val="00F153AB"/>
    <w:rsid w:val="00F2016F"/>
    <w:rsid w:val="00F83F64"/>
    <w:rsid w:val="00FA4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835A33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tabs>
        <w:tab w:val="left" w:pos="384"/>
      </w:tabs>
      <w:spacing w:after="240"/>
      <w:ind w:left="384" w:hanging="38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F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F72BB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8F7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F72BB"/>
    <w:rPr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26C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26C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6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26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6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26C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29CC-F1C4-4161-AB39-CF185986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Luigi Palla</cp:lastModifiedBy>
  <cp:revision>3</cp:revision>
  <dcterms:created xsi:type="dcterms:W3CDTF">2018-09-09T11:18:00Z</dcterms:created>
  <dcterms:modified xsi:type="dcterms:W3CDTF">2018-09-09T11:20:00Z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id="aCF6bIUy"/&gt;&lt;style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