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3E871" w14:textId="77777777" w:rsidR="0090203D" w:rsidRPr="00762D55" w:rsidRDefault="00762D55">
      <w:pPr>
        <w:pStyle w:val="Author"/>
        <w:rPr>
          <w:b/>
        </w:rPr>
      </w:pPr>
      <w:r w:rsidRPr="00762D55">
        <w:rPr>
          <w:b/>
        </w:rPr>
        <w:t>Abstract</w:t>
      </w:r>
    </w:p>
    <w:p w14:paraId="1BD903A1" w14:textId="77777777" w:rsidR="0090203D" w:rsidRPr="000B7FB6" w:rsidRDefault="000B7FB6">
      <w:pPr>
        <w:pStyle w:val="Abstract"/>
        <w:rPr>
          <w:sz w:val="21"/>
        </w:rPr>
      </w:pPr>
      <w:r w:rsidRPr="000B7FB6">
        <w:rPr>
          <w:b/>
          <w:sz w:val="21"/>
        </w:rPr>
        <w:t>Background:</w:t>
      </w:r>
      <w:r w:rsidRPr="000B7FB6">
        <w:rPr>
          <w:sz w:val="21"/>
        </w:rPr>
        <w:t xml:space="preserve"> Recent evidence suggested that there are 3 types of eaters (grazers, early eaters, and late eaters) according to the timing of energy consumption. This project aims at finding both timing and quantity eating patterns specifically for carbohydrate (carb) intake, and exploring their potential associations with hypertension and obesity.</w:t>
      </w:r>
    </w:p>
    <w:p w14:paraId="6F6D0363" w14:textId="77777777" w:rsidR="0090203D" w:rsidRPr="000B7FB6" w:rsidRDefault="000B7FB6">
      <w:pPr>
        <w:pStyle w:val="Abstract"/>
        <w:rPr>
          <w:sz w:val="21"/>
        </w:rPr>
      </w:pPr>
      <w:r w:rsidRPr="000B7FB6">
        <w:rPr>
          <w:b/>
          <w:sz w:val="21"/>
        </w:rPr>
        <w:t>Methods:</w:t>
      </w:r>
      <w:r w:rsidRPr="000B7FB6">
        <w:rPr>
          <w:sz w:val="21"/>
        </w:rPr>
        <w:t xml:space="preserve"> Data are from the National Diet and Nutrition Survey (NDNS) Rolling Programme (2008/09-15/16) which included 6155 adults aged 19 or older in the UK. Time of the day was defined as: 6-9 am, 9-12 noon, 12-2 pm, 2-5 pm, 5-8 pm, 8-10 pm and 10 pm-6 am. Responses for carb intake within each time slot were </w:t>
      </w:r>
      <w:r w:rsidRPr="009D7D02">
        <w:rPr>
          <w:noProof/>
          <w:sz w:val="21"/>
        </w:rPr>
        <w:t>categorised</w:t>
      </w:r>
      <w:r w:rsidRPr="000B7FB6">
        <w:rPr>
          <w:sz w:val="21"/>
        </w:rPr>
        <w:t xml:space="preserve"> into: not eating any food, carb contributed </w:t>
      </w:r>
      <m:oMath>
        <m:r>
          <w:rPr>
            <w:rFonts w:ascii="Cambria Math" w:hAnsi="Cambria Math"/>
            <w:sz w:val="21"/>
          </w:rPr>
          <m:t>&lt;</m:t>
        </m:r>
      </m:oMath>
      <w:r w:rsidRPr="000B7FB6">
        <w:rPr>
          <w:sz w:val="21"/>
        </w:rPr>
        <w:t xml:space="preserve"> 50% or </w:t>
      </w:r>
      <m:oMath>
        <m:r>
          <w:rPr>
            <w:rFonts w:ascii="Cambria Math" w:hAnsi="Cambria Math"/>
            <w:sz w:val="21"/>
          </w:rPr>
          <m:t>≥</m:t>
        </m:r>
      </m:oMath>
      <w:r w:rsidRPr="000B7FB6">
        <w:rPr>
          <w:sz w:val="21"/>
        </w:rPr>
        <w:t xml:space="preserve"> 50% of total energy. Multilevel latent class analysis (MLCA) models were applied in finding the latent classes of carb consumption accounting for the hierarchical data structure. Survey-designed multivariable regression models were used to assess the associations between carb eating patterns and hypertension, body mass index (BMI), and waist circumferences (WC).</w:t>
      </w:r>
    </w:p>
    <w:p w14:paraId="4427ED3E" w14:textId="77777777" w:rsidR="0090203D" w:rsidRPr="000B7FB6" w:rsidRDefault="000B7FB6">
      <w:pPr>
        <w:pStyle w:val="Abstract"/>
        <w:rPr>
          <w:sz w:val="21"/>
        </w:rPr>
      </w:pPr>
      <w:r w:rsidRPr="000B7FB6">
        <w:rPr>
          <w:b/>
          <w:sz w:val="21"/>
        </w:rPr>
        <w:t>Results:</w:t>
      </w:r>
      <w:r w:rsidRPr="000B7FB6">
        <w:rPr>
          <w:sz w:val="21"/>
        </w:rPr>
        <w:t xml:space="preserve"> Three carb eating day patterns (low/high percentage, and regular meal days) were found in 24483 observation days, based on which three types of carb eaters were defined: low (28.1%), moderate (28.8%), and high (43.1%) carb eaters. On average, low-carb eaters consumed the highest amount of total energy intake (7985.8 kJ), and they had higher percentages of energy contributed by fat and alcohol, especially after 8 pm. Moderate-carb eaters consumed the lowest amount of total energy (7341.8 kJ) while they had the tendency of eating carb later in time-of-day. High-carb eaters consumed most of their carb and energy within time slots of 6-9 am, 12-2 pm and 5-8 pm. In men, moderate-carb eaters may have lower odds of having hypertension compared with low-carb eaters (adjusted OR: 0.64, 95%CI: 0.41, 1.01). In women, high-carb eaters</w:t>
      </w:r>
      <w:ins w:id="0" w:author="Luigi Palla" w:date="2018-08-30T13:11:00Z">
        <w:r w:rsidR="00E9398E">
          <w:rPr>
            <w:sz w:val="21"/>
          </w:rPr>
          <w:t xml:space="preserve"> who</w:t>
        </w:r>
      </w:ins>
      <w:r w:rsidRPr="000B7FB6">
        <w:rPr>
          <w:sz w:val="21"/>
        </w:rPr>
        <w:t xml:space="preserve"> lived with partners had both lower BMI (-1.76 kg/m</w:t>
      </w:r>
      <w:r w:rsidRPr="000B7FB6">
        <w:rPr>
          <w:sz w:val="21"/>
          <w:vertAlign w:val="superscript"/>
        </w:rPr>
        <w:t>2</w:t>
      </w:r>
      <w:r w:rsidRPr="000B7FB6">
        <w:rPr>
          <w:sz w:val="21"/>
        </w:rPr>
        <w:t>, -2.87, -0.73) and WC (-4.71 cm, -7.00, -2.43) compared with low-carb eaters, although these inverse associations were not observed in women who lived alone (</w:t>
      </w:r>
      <w:r w:rsidRPr="000B7FB6">
        <w:rPr>
          <w:i/>
          <w:sz w:val="21"/>
        </w:rPr>
        <w:t>p</w:t>
      </w:r>
      <w:r w:rsidRPr="000B7FB6">
        <w:rPr>
          <w:sz w:val="21"/>
        </w:rPr>
        <w:t xml:space="preserve"> for interaction 0.014, and 0.009).</w:t>
      </w:r>
    </w:p>
    <w:p w14:paraId="4AC53C2A" w14:textId="77777777" w:rsidR="0090203D" w:rsidRPr="000B7FB6" w:rsidRDefault="000B7FB6">
      <w:pPr>
        <w:pStyle w:val="Abstract"/>
        <w:rPr>
          <w:sz w:val="21"/>
        </w:rPr>
      </w:pPr>
      <w:r w:rsidRPr="000B7FB6">
        <w:rPr>
          <w:b/>
          <w:sz w:val="21"/>
        </w:rPr>
        <w:t>Conclusions:</w:t>
      </w:r>
      <w:r w:rsidRPr="000B7FB6">
        <w:rPr>
          <w:sz w:val="21"/>
        </w:rPr>
        <w:t xml:space="preserve"> Contrary to the expectation, profiles of high-carb eaters seemed to be healthier among three types of carb eaters. Low-carb eaters probably followed the diet out of health purposes but they may have chosen fat or alcohol as replacements of carb, which could probably be a concern from a public health point of view. Whether these </w:t>
      </w:r>
      <w:commentRangeStart w:id="1"/>
      <w:r w:rsidRPr="000B7FB6">
        <w:rPr>
          <w:sz w:val="21"/>
        </w:rPr>
        <w:t>circadian</w:t>
      </w:r>
      <w:commentRangeEnd w:id="1"/>
      <w:r w:rsidR="009D0278">
        <w:rPr>
          <w:rStyle w:val="CommentReference"/>
        </w:rPr>
        <w:commentReference w:id="1"/>
      </w:r>
      <w:r w:rsidRPr="000B7FB6">
        <w:rPr>
          <w:sz w:val="21"/>
        </w:rPr>
        <w:t xml:space="preserve"> carb-eating patterns are associated with changes in blood pressure and/or obesity longitudinally should be further investigated.</w:t>
      </w:r>
    </w:p>
    <w:p w14:paraId="0BA1EC88" w14:textId="77777777" w:rsidR="0090203D" w:rsidRDefault="0090203D">
      <w:pPr>
        <w:pStyle w:val="BodyText"/>
      </w:pPr>
    </w:p>
    <w:p w14:paraId="5DFBC5A4" w14:textId="77777777" w:rsidR="00762D55" w:rsidRDefault="00762D55">
      <w:pPr>
        <w:pStyle w:val="BodyText"/>
      </w:pPr>
    </w:p>
    <w:p w14:paraId="1EDA132D" w14:textId="77777777" w:rsidR="00762D55" w:rsidRDefault="00762D55">
      <w:pPr>
        <w:pStyle w:val="BodyText"/>
      </w:pPr>
    </w:p>
    <w:p w14:paraId="2F1E5CB9" w14:textId="77777777" w:rsidR="00762D55" w:rsidRDefault="00762D55">
      <w:pPr>
        <w:pStyle w:val="BodyText"/>
      </w:pPr>
    </w:p>
    <w:p w14:paraId="3AD7E19A" w14:textId="77777777" w:rsidR="00762D55" w:rsidRDefault="00762D55">
      <w:pPr>
        <w:pStyle w:val="BodyText"/>
      </w:pPr>
    </w:p>
    <w:p w14:paraId="06F693DC" w14:textId="77777777" w:rsidR="00762D55" w:rsidRDefault="00762D55">
      <w:pPr>
        <w:pStyle w:val="BodyText"/>
      </w:pPr>
    </w:p>
    <w:p w14:paraId="3C931A44" w14:textId="77777777" w:rsidR="00762D55" w:rsidRDefault="00762D55">
      <w:pPr>
        <w:pStyle w:val="BodyText"/>
      </w:pPr>
    </w:p>
    <w:p w14:paraId="72637725" w14:textId="77777777" w:rsidR="0090203D" w:rsidRDefault="000B7FB6">
      <w:pPr>
        <w:pStyle w:val="Heading1"/>
      </w:pPr>
      <w:bookmarkStart w:id="2" w:name="Chapter_1"/>
      <w:bookmarkEnd w:id="2"/>
      <w:r>
        <w:t>Introduction</w:t>
      </w:r>
    </w:p>
    <w:p w14:paraId="6CDEBB7A" w14:textId="77777777" w:rsidR="0090203D" w:rsidRDefault="000B7FB6">
      <w:pPr>
        <w:pStyle w:val="Heading2"/>
      </w:pPr>
      <w:bookmarkStart w:id="3" w:name="background"/>
      <w:bookmarkEnd w:id="3"/>
      <w:r>
        <w:t>Background</w:t>
      </w:r>
    </w:p>
    <w:p w14:paraId="37CB2D09" w14:textId="77777777" w:rsidR="0090203D" w:rsidRDefault="000B7FB6">
      <w:pPr>
        <w:pStyle w:val="FirstParagraph"/>
      </w:pPr>
      <w:r>
        <w:t>The widely accepted standard these days seems to be that we eat three times a day. However, whether this is really an ideal temporal eating pattern for everyone has never been answered with scientific evidence. More importantly, how many temporal patterns of eating are there in the population, the proportions of people who actually manage/fail to follow this doctrine, and whether people are consistently following one specific temporal eating pattern or do they switch, have not been studied and described thoroughly either.</w:t>
      </w:r>
    </w:p>
    <w:p w14:paraId="088B7389" w14:textId="77777777" w:rsidR="0090203D" w:rsidRDefault="000B7FB6">
      <w:pPr>
        <w:pStyle w:val="BodyText"/>
      </w:pPr>
      <w:r>
        <w:t xml:space="preserve">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w:t>
      </w:r>
      <w:r w:rsidRPr="009D7D02">
        <w:rPr>
          <w:noProof/>
        </w:rPr>
        <w:t>recognised</w:t>
      </w:r>
      <w:r>
        <w:t xml:space="preserve"> for long, while its impact on nutrition and metabolism is still largely unknown [1–3]. Some recent evidence </w:t>
      </w:r>
      <w:r w:rsidRPr="009D7D02">
        <w:rPr>
          <w:noProof/>
        </w:rPr>
        <w:t>have</w:t>
      </w:r>
      <w:r>
        <w:t xml:space="preserve"> found that meal timing is associated with a wide variety of health outcomes. Skipping breakfast is associated with a higher risk of </w:t>
      </w:r>
      <w:r>
        <w:lastRenderedPageBreak/>
        <w:t>developing type 2 diabetes [4]. Shift workers have a higher risk of developing metabolic syndrome [5] and type 2 diabetes [6]. Evening intake of energy is positively associated with overweight/obesity [7].</w:t>
      </w:r>
    </w:p>
    <w:p w14:paraId="68DC0A43" w14:textId="77777777" w:rsidR="0090203D" w:rsidRDefault="000B7FB6">
      <w:pPr>
        <w:pStyle w:val="BodyText"/>
      </w:pPr>
      <w:r>
        <w:t xml:space="preserve">More recently, discernible temporal eating patterns that differed by sociodemographic and eating profiles were revealed by latent class analysis using nutrition survey data [8,9]. Based on total energy consumption, the presence of 3 groups of eaters: grazers, early eaters, and late eaters was identified. So far, the temporal eating patterns were only based on averaging the total energy intake calculated from dietary recall </w:t>
      </w:r>
      <w:ins w:id="4" w:author="Luigi Palla" w:date="2018-08-30T13:46:00Z">
        <w:r w:rsidR="003B6370">
          <w:t xml:space="preserve">across days </w:t>
        </w:r>
      </w:ins>
      <w:r>
        <w:t xml:space="preserve">and therefore could not capture the day-to-day variation in temporal eating patterns. Thus, the question of how much variability within a person follows one or several specific temporal eating patterns in his/her everyday life remains unanswered. Many factors, such as day of the week or season, or culture may contribute to daily variation in dietary intake, however, most of the variation in an individual’s diet </w:t>
      </w:r>
      <w:r w:rsidRPr="009D7D02">
        <w:rPr>
          <w:noProof/>
        </w:rPr>
        <w:t>seem</w:t>
      </w:r>
      <w:r>
        <w:t xml:space="preserve"> to be without an obvious pattern. Intakes of macro-nutrients (carbohydrate, fat, and protein), due to the reason of their large contribution to the total energy intake, may have somewhat moderate degrees of day-to-day variation [10]. Novel analytic methods that can account for this within-person day-to-day variation is needed.</w:t>
      </w:r>
    </w:p>
    <w:p w14:paraId="5C828EB8" w14:textId="77777777" w:rsidR="0090203D" w:rsidRDefault="000B7FB6">
      <w:pPr>
        <w:pStyle w:val="BodyText"/>
      </w:pPr>
      <w:r>
        <w:t xml:space="preserve">In the present report, we focused on temporal eating patterns for carbohydrate consumption in the UK adults. Eating more carbohydrate in the morning has been found to be negatively associated with metabolic syndrome [11]. On the other hand, high total consumption of carbohydrate has been linked with higher risk of type 2 diabetes [12]. Whether the amount or the timing (or both) of carbohydrate consumption during the day actually matters is an important question for people </w:t>
      </w:r>
      <w:del w:id="5" w:author="Luigi Palla" w:date="2018-08-30T14:22:00Z">
        <w:r w:rsidDel="00DE41EE">
          <w:delText xml:space="preserve">who </w:delText>
        </w:r>
      </w:del>
      <w:r>
        <w:t>concerned with their dietary health.</w:t>
      </w:r>
    </w:p>
    <w:p w14:paraId="17AA15A4" w14:textId="77777777" w:rsidR="0090203D" w:rsidRDefault="000B7FB6">
      <w:pPr>
        <w:pStyle w:val="Heading2"/>
      </w:pPr>
      <w:bookmarkStart w:id="6" w:name="the-national-diet-and-nutrition-survey-n"/>
      <w:bookmarkEnd w:id="6"/>
      <w:r>
        <w:t>The National Diet and Nutrition Survey (NDNS)</w:t>
      </w:r>
    </w:p>
    <w:p w14:paraId="730D0486" w14:textId="77777777" w:rsidR="0090203D" w:rsidRDefault="000B7FB6">
      <w:pPr>
        <w:pStyle w:val="FirstParagraph"/>
      </w:pPr>
      <w:r>
        <w:t xml:space="preserve">The National Diet and Nutrition Survey (NDNS) programme [13] was initially established in 1992 and began as a joint initiative between the Ministry of Agriculture, Fisheries, and Food (MAFF) and the Department of Health. In 2008, a new continuous </w:t>
      </w:r>
      <w:r>
        <w:lastRenderedPageBreak/>
        <w:t>cross-sectional survey was started, the NDNS Rolling Programme (RP). The NDNS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14:paraId="5573819D" w14:textId="77777777" w:rsidR="0090203D" w:rsidRDefault="000B7FB6">
      <w:pPr>
        <w:pStyle w:val="BodyText"/>
      </w:pPr>
      <w:r>
        <w:t xml:space="preserve">The NDNS RP has now completed and </w:t>
      </w:r>
      <w:r w:rsidRPr="009D7D02">
        <w:rPr>
          <w:noProof/>
        </w:rPr>
        <w:t>analysed</w:t>
      </w:r>
      <w:r>
        <w:t xml:space="preserve"> its eighth year. The sample was randomly drawn from a list of all addresses in the UK, clustered into postcode sectors.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14:paraId="4B404478" w14:textId="77777777" w:rsidR="0090203D" w:rsidRDefault="000B7FB6">
      <w:pPr>
        <w:pStyle w:val="BodyText"/>
      </w:pPr>
      <w: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14:paraId="7B8F80AA" w14:textId="77777777" w:rsidR="0090203D" w:rsidRDefault="000B7FB6">
      <w:pPr>
        <w:pStyle w:val="Heading2"/>
      </w:pPr>
      <w:bookmarkStart w:id="7" w:name="aims-and-objectives"/>
      <w:bookmarkEnd w:id="7"/>
      <w:r>
        <w:t>Aims and objectives</w:t>
      </w:r>
    </w:p>
    <w:p w14:paraId="4B47E820" w14:textId="77777777" w:rsidR="0090203D" w:rsidRDefault="000B7FB6">
      <w:pPr>
        <w:pStyle w:val="FirstParagraph"/>
      </w:pPr>
      <w:r>
        <w:t xml:space="preserve">Our goal is to explore and make use of the NDNS RP (2008/09-15/16) database to describe and identify the potential relationship between the timing of eating within the day and specific nutrient–carbohydrate intake. We aimed at finding patterns of both the amount of consumption and </w:t>
      </w:r>
      <w:ins w:id="8" w:author="Luigi Palla" w:date="2018-08-30T13:51:00Z">
        <w:r w:rsidR="003B6370">
          <w:t>day-</w:t>
        </w:r>
      </w:ins>
      <w:r>
        <w:t xml:space="preserve">time of consumption for carbohydrate and defining latent groups in the UK adults. An additional aim is to investigate the association </w:t>
      </w:r>
      <w:r w:rsidRPr="009D7D02">
        <w:rPr>
          <w:noProof/>
        </w:rPr>
        <w:t>of</w:t>
      </w:r>
      <w:r>
        <w:t xml:space="preserve"> carbohydrate eating patterns with hypertension and obesity.</w:t>
      </w:r>
    </w:p>
    <w:p w14:paraId="20A102E5" w14:textId="77777777" w:rsidR="0090203D" w:rsidRDefault="000B7FB6">
      <w:pPr>
        <w:pStyle w:val="Heading1"/>
      </w:pPr>
      <w:bookmarkStart w:id="9" w:name="Chapter_2"/>
      <w:bookmarkEnd w:id="9"/>
      <w:r>
        <w:lastRenderedPageBreak/>
        <w:t>Methods</w:t>
      </w:r>
    </w:p>
    <w:p w14:paraId="5BF8DAEA" w14:textId="77777777" w:rsidR="0090203D" w:rsidRDefault="000B7FB6">
      <w:pPr>
        <w:pStyle w:val="Heading2"/>
      </w:pPr>
      <w:bookmarkStart w:id="10" w:name="dietary-diary-collected-in-the-ndns-rp"/>
      <w:bookmarkEnd w:id="10"/>
      <w:r>
        <w:t>Dietary diary collected in the NDNS RP</w:t>
      </w:r>
    </w:p>
    <w:p w14:paraId="74F32709" w14:textId="77777777" w:rsidR="0090203D" w:rsidRDefault="000B7FB6">
      <w:pPr>
        <w:pStyle w:val="FirstParagraph"/>
      </w:pPr>
      <w:r>
        <w:t>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check for compliance, answer questions or deal with problems and review the diary to identify and edit possible omissions and missing detail. The third visit was to collect the diary and again review and edit possible omissions.</w:t>
      </w:r>
    </w:p>
    <w:p w14:paraId="2F2D70EB" w14:textId="77777777" w:rsidR="0090203D" w:rsidRDefault="000B7FB6">
      <w:pPr>
        <w:pStyle w:val="BodyText"/>
      </w:pPr>
      <w: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For each eating occasion, in addition to the details of what and how much was eaten, participants were also asked to record: when was it, where they were, and who they were eating with. An example, used as guidance for participants, of a food diary for one day is shown in </w:t>
      </w:r>
      <w:r>
        <w:rPr>
          <w:b/>
        </w:rPr>
        <w:t>AppendixE</w:t>
      </w:r>
      <w:r>
        <w:t>.</w:t>
      </w:r>
    </w:p>
    <w:p w14:paraId="7D51A988" w14:textId="77777777" w:rsidR="0090203D" w:rsidRDefault="000B7FB6">
      <w:pPr>
        <w:pStyle w:val="Heading3"/>
      </w:pPr>
      <w:bookmarkStart w:id="11" w:name="definition-of-carbohydrate-intake"/>
      <w:bookmarkEnd w:id="11"/>
      <w:r>
        <w:t>Definition of carbohydrate intake</w:t>
      </w:r>
    </w:p>
    <w:p w14:paraId="40E1AF28" w14:textId="77777777" w:rsidR="0090203D" w:rsidRDefault="000B7FB6">
      <w:pPr>
        <w:pStyle w:val="FirstParagraph"/>
      </w:pPr>
      <w:r>
        <w:t>Detailed dairy checking was performed to code and convert the food consumption into energy and nutrients intake. Intakes of nutrients were calculated from the food consumption records using a specially adapted Nutrient Databank [14], which was originally developed by the Ministry of Agriculture, Fisheries, and Food (MAFF) for the Dietary and Nutritional Survey of British Adults. Further details of data coding and editing are outlined in Appendix A of the NDNS official reports [15]. Specifically, the main variables that we adopted in the current analysis were defined as:</w:t>
      </w:r>
    </w:p>
    <w:p w14:paraId="2D0968F9" w14:textId="77777777" w:rsidR="0090203D" w:rsidRDefault="000B7FB6">
      <w:pPr>
        <w:numPr>
          <w:ilvl w:val="0"/>
          <w:numId w:val="4"/>
        </w:numPr>
      </w:pPr>
      <w:r>
        <w:lastRenderedPageBreak/>
        <w:t xml:space="preserve">Total energy intake = (protein </w:t>
      </w:r>
      <m:oMath>
        <m:r>
          <w:rPr>
            <w:rFonts w:ascii="Cambria Math" w:hAnsi="Cambria Math"/>
          </w:rPr>
          <m:t>×</m:t>
        </m:r>
      </m:oMath>
      <w:r>
        <w:t xml:space="preserve"> 17) + (fat </w:t>
      </w:r>
      <m:oMath>
        <m:r>
          <w:rPr>
            <w:rFonts w:ascii="Cambria Math" w:hAnsi="Cambria Math"/>
          </w:rPr>
          <m:t>×</m:t>
        </m:r>
      </m:oMath>
      <w:r>
        <w:t xml:space="preserve"> 37) + (carbohydrate </w:t>
      </w:r>
      <m:oMath>
        <m:r>
          <w:rPr>
            <w:rFonts w:ascii="Cambria Math" w:hAnsi="Cambria Math"/>
          </w:rPr>
          <m:t>×</m:t>
        </m:r>
      </m:oMath>
      <w:r>
        <w:t xml:space="preserve"> 16) + (alcohol </w:t>
      </w:r>
      <m:oMath>
        <m:r>
          <w:rPr>
            <w:rFonts w:ascii="Cambria Math" w:hAnsi="Cambria Math"/>
          </w:rPr>
          <m:t>×</m:t>
        </m:r>
      </m:oMath>
      <w:r>
        <w:t xml:space="preserve"> 29) kJ;</w:t>
      </w:r>
    </w:p>
    <w:p w14:paraId="5D0CF152" w14:textId="77777777" w:rsidR="0090203D" w:rsidRDefault="000B7FB6">
      <w:pPr>
        <w:numPr>
          <w:ilvl w:val="0"/>
          <w:numId w:val="4"/>
        </w:numPr>
      </w:pPr>
      <w:r>
        <w:t>Carbohydrate intake = total sugars + starch;</w:t>
      </w:r>
    </w:p>
    <w:p w14:paraId="5492C0F6" w14:textId="77777777" w:rsidR="0090203D" w:rsidRDefault="000B7FB6">
      <w:pPr>
        <w:numPr>
          <w:ilvl w:val="0"/>
          <w:numId w:val="4"/>
        </w:numPr>
      </w:pPr>
      <w:r>
        <w:t xml:space="preserve">Where all quantities above were measured as </w:t>
      </w:r>
      <w:r w:rsidRPr="009D7D02">
        <w:rPr>
          <w:noProof/>
        </w:rPr>
        <w:t>mass</w:t>
      </w:r>
      <w:r>
        <w:t xml:space="preserve"> in grams.</w:t>
      </w:r>
    </w:p>
    <w:p w14:paraId="1D0185F8" w14:textId="77777777" w:rsidR="0090203D" w:rsidRDefault="000B7FB6">
      <w:pPr>
        <w:pStyle w:val="FirstParagraph"/>
      </w:pPr>
      <w:r>
        <w:t xml:space="preserve">Time across a typical survey day was divided into 7 time slots in the dietary diary of NDNS RP: 6 am to 9 am, 9 am to 12 noon, 12 noon to 2 pm, 2 pm to 5 pm, 5 pm to 8 pm, 8 pm to 10 pm, and 10 pm to 6 am next morning. To produce a list of discrete responses for our variable of interest, the energy consumed within each time slot over the four days of survey for each participant were calculated. The percentages of total energy intake contributed by carbohydrate within each time slot were then calculated. Since we planned to apply latent class analysis (LCA) in the current study, in which the observed indicators for latent classes must be categorical, the responses were then dichotomised according to these percentages of the energy intake at a cut-off value of 50%, i.e. if within a time slot where </w:t>
      </w:r>
      <w:del w:id="12" w:author="Luigi Palla" w:date="2018-08-30T14:30:00Z">
        <w:r w:rsidDel="00DE41EE">
          <w:delText xml:space="preserve">there </w:delText>
        </w:r>
      </w:del>
      <w:r>
        <w:t>any energy intake occurred, carbohydrate consumption was categorised by whether its energy contribution was lower or higher/equal to 50% of total energy intake within that time slot. Consequently, for each day of the recording, there were 7 data points generated by the diary. Each data point included one of the following responses:</w:t>
      </w:r>
    </w:p>
    <w:p w14:paraId="5E7D4472" w14:textId="77777777" w:rsidR="0090203D" w:rsidRDefault="000B7FB6">
      <w:pPr>
        <w:numPr>
          <w:ilvl w:val="0"/>
          <w:numId w:val="5"/>
        </w:numPr>
      </w:pPr>
      <w:r>
        <w:t>Not eating any food (energy intake = 0 kJ);</w:t>
      </w:r>
    </w:p>
    <w:p w14:paraId="06B7C2F4" w14:textId="77777777" w:rsidR="0090203D" w:rsidRDefault="000B7FB6">
      <w:pPr>
        <w:numPr>
          <w:ilvl w:val="0"/>
          <w:numId w:val="5"/>
        </w:numPr>
      </w:pPr>
      <w:r>
        <w:t>Eating, and carbohydrate contributed less than 50% of the total energy intake;</w:t>
      </w:r>
    </w:p>
    <w:p w14:paraId="52BEAF94" w14:textId="77777777" w:rsidR="0090203D" w:rsidRDefault="000B7FB6">
      <w:pPr>
        <w:numPr>
          <w:ilvl w:val="0"/>
          <w:numId w:val="5"/>
        </w:numPr>
      </w:pPr>
      <w:r>
        <w:t>Eating, and carbohydrate contributed higher or equal to 50% of the total energy intake.</w:t>
      </w:r>
    </w:p>
    <w:p w14:paraId="7862AFA8" w14:textId="77777777" w:rsidR="0090203D" w:rsidRDefault="000B7FB6">
      <w:pPr>
        <w:pStyle w:val="Heading2"/>
      </w:pPr>
      <w:bookmarkStart w:id="13" w:name="survey-data"/>
      <w:bookmarkEnd w:id="13"/>
      <w:r>
        <w:lastRenderedPageBreak/>
        <w:t>Survey Data</w:t>
      </w:r>
    </w:p>
    <w:p w14:paraId="7CF9B9A3" w14:textId="77777777" w:rsidR="0090203D" w:rsidRDefault="000B7FB6">
      <w:pPr>
        <w:pStyle w:val="Heading3"/>
      </w:pPr>
      <w:bookmarkStart w:id="14" w:name="survey-selection-method"/>
      <w:bookmarkEnd w:id="14"/>
      <w:r>
        <w:t>Survey selection method</w:t>
      </w:r>
    </w:p>
    <w:p w14:paraId="13539AED" w14:textId="77777777" w:rsidR="0090203D" w:rsidRDefault="000B7FB6">
      <w:pPr>
        <w:pStyle w:val="FirstParagraph"/>
      </w:pPr>
      <w: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14:paraId="096B418E" w14:textId="77777777" w:rsidR="0090203D" w:rsidRDefault="000B7FB6">
      <w:pPr>
        <w:pStyle w:val="BodyText"/>
      </w:pPr>
      <w:r>
        <w:t>Overall, for years 1 to 8 combined, a sample of 39,300 addresses was selected from 1,438 PSUs. The sampling selection process was:</w:t>
      </w:r>
    </w:p>
    <w:p w14:paraId="72BE94B0" w14:textId="77777777" w:rsidR="0090203D" w:rsidRDefault="000B7FB6">
      <w:pPr>
        <w:numPr>
          <w:ilvl w:val="0"/>
          <w:numId w:val="6"/>
        </w:numPr>
      </w:pPr>
      <w:r>
        <w:t>Randomly select PSUs from the Postcode Address File;</w:t>
      </w:r>
    </w:p>
    <w:p w14:paraId="145B154F" w14:textId="77777777" w:rsidR="0090203D" w:rsidRDefault="000B7FB6">
      <w:pPr>
        <w:numPr>
          <w:ilvl w:val="0"/>
          <w:numId w:val="6"/>
        </w:numPr>
      </w:pPr>
      <w:r>
        <w:t>Randomly select 27 or 28 addresses in that postcode area;</w:t>
      </w:r>
    </w:p>
    <w:p w14:paraId="054D246F" w14:textId="77777777" w:rsidR="0090203D" w:rsidRDefault="000B7FB6">
      <w:pPr>
        <w:numPr>
          <w:ilvl w:val="0"/>
          <w:numId w:val="6"/>
        </w:numPr>
      </w:pPr>
      <w:r>
        <w:t>Randomly select one household at that address for interviews;</w:t>
      </w:r>
    </w:p>
    <w:p w14:paraId="7B7B7AA8" w14:textId="77777777" w:rsidR="0090203D" w:rsidRDefault="000B7FB6">
      <w:pPr>
        <w:numPr>
          <w:ilvl w:val="0"/>
          <w:numId w:val="6"/>
        </w:numPr>
      </w:pPr>
      <w:r>
        <w:t>Selected addresses where children resided were randomly allocated to one of two groups to determine whether an adult (aged 19 years or older) and a child (aged 1.5 to 18 years) or a child only, were selected for interviews.</w:t>
      </w:r>
    </w:p>
    <w:p w14:paraId="4B1D720C" w14:textId="77777777" w:rsidR="0090203D" w:rsidRDefault="000B7FB6">
      <w:pPr>
        <w:pStyle w:val="Heading3"/>
      </w:pPr>
      <w:bookmarkStart w:id="15" w:name="response-rates"/>
      <w:bookmarkEnd w:id="15"/>
      <w:r>
        <w:t>Response rates</w:t>
      </w:r>
    </w:p>
    <w:p w14:paraId="43AD094E" w14:textId="77777777" w:rsidR="0090203D" w:rsidRDefault="000B7FB6">
      <w:pPr>
        <w:pStyle w:val="FirstParagraph"/>
      </w:pPr>
      <w:r>
        <w:t>The response rates for completion of the dietary diary (three or four days) were 56%, 53%, 53%, for years 1 to 4, 5 to 6, and 7 to 8, respectively. A total of 6,155 adults aged 19 years and older were kept in the current study.</w:t>
      </w:r>
    </w:p>
    <w:p w14:paraId="604AD218" w14:textId="77777777" w:rsidR="0090203D" w:rsidRDefault="000B7FB6">
      <w:pPr>
        <w:pStyle w:val="Heading3"/>
      </w:pPr>
      <w:bookmarkStart w:id="16" w:name="strata-and-weightings"/>
      <w:bookmarkEnd w:id="16"/>
      <w:r>
        <w:t>Strata and weightings</w:t>
      </w:r>
    </w:p>
    <w:p w14:paraId="316ADDFA" w14:textId="77777777" w:rsidR="0090203D" w:rsidRDefault="000B7FB6">
      <w:pPr>
        <w:pStyle w:val="FirstParagraph"/>
      </w:pPr>
      <w:r>
        <w:t>It is necessary to apply weighting factors to the data collected in the NDNS RP for two reasons: to remove any bias in the observed results which may be due to differences in the probability of households and individuals being selected to take part; and to attempt to reduce differential non-response bias by age, sex, and geographical region.</w:t>
      </w:r>
    </w:p>
    <w:p w14:paraId="6BD291F0" w14:textId="77777777" w:rsidR="0090203D" w:rsidRDefault="000B7FB6">
      <w:pPr>
        <w:pStyle w:val="BodyText"/>
      </w:pPr>
      <w:r>
        <w:lastRenderedPageBreak/>
        <w:t>The strata used to calibrate proportions in the sample include: age-group (1.5-3, 4-6, 7-10, 11-15, 16-18, 19-24, 25-29, 30-39, 40-49, 50-59, 60-64, 65-69, and over 70 years); sex (men or women); and regions (Northern Ireland, Scotland, Wales, and the nine regions of England).</w:t>
      </w:r>
    </w:p>
    <w:p w14:paraId="0835A764" w14:textId="77777777" w:rsidR="0090203D" w:rsidRDefault="000B7FB6">
      <w:pPr>
        <w:pStyle w:val="BodyText"/>
      </w:pPr>
      <w:r>
        <w:t>Two steps of the weighting system were designed in the NDNS RP to assure that the combined sample would be representative of the UK population:</w:t>
      </w:r>
    </w:p>
    <w:p w14:paraId="0D635CE8" w14:textId="77777777" w:rsidR="0090203D" w:rsidRDefault="000B7FB6">
      <w:pPr>
        <w:numPr>
          <w:ilvl w:val="0"/>
          <w:numId w:val="7"/>
        </w:numPr>
      </w:pPr>
      <w:r>
        <w:t>An overall selection weight, which is the product of the address, dwelling unit, catering (household) unit, and individual selection weights, was generated to correct for the unequal selection probabilities. These weights are the inverses of the selection probabilities at each level of the random sampling process, and they can be used to compensate for differences in the chance of selection of an individual.</w:t>
      </w:r>
    </w:p>
    <w:p w14:paraId="37EFDEE3" w14:textId="77777777" w:rsidR="0090203D" w:rsidRDefault="000B7FB6">
      <w:pPr>
        <w:numPr>
          <w:ilvl w:val="0"/>
          <w:numId w:val="7"/>
        </w:numPr>
      </w:pPr>
      <w:r>
        <w:t>An iterative procedure was used to adjust the selection weights until the distribution of the weighted sample matched that of the population for age-group, sex, and geographical region. Population distributions were taken from the mid-year population estimates [16].</w:t>
      </w:r>
    </w:p>
    <w:p w14:paraId="0846838F" w14:textId="6DDB1BF1" w:rsidR="0090203D" w:rsidRDefault="000B7FB6">
      <w:pPr>
        <w:pStyle w:val="FirstParagraph"/>
      </w:pPr>
      <w:r>
        <w:t xml:space="preserve">Another two sets of weights were generated to correct for differential non-response (either due to refusal or inability) to 1) nurse visit and 2) giving a blood sample. </w:t>
      </w:r>
      <w:commentRangeStart w:id="17"/>
      <w:r>
        <w:t xml:space="preserve">Response rates to the nurse visit among those </w:t>
      </w:r>
      <w:ins w:id="18" w:author="Luigi Palla" w:date="2018-08-30T15:27:00Z">
        <w:r w:rsidR="00AB3652">
          <w:t xml:space="preserve">who </w:t>
        </w:r>
      </w:ins>
      <w:r>
        <w:t xml:space="preserve">completed a dietary diary was approximately 75%, to the blood sample in adults were 51%, 57%, and 50% for years 1 to 4, 5 to 6, and 7 to 8, respectively. In creating the nurse/blood sample weight, a logistic regression model was used by the NDNS RP study team to model the relationship between response to nurse visit/giving a blood sample and a set of predictor variables (socio-demographic, participant and catering/household unit characteristics). The model generated a predicted probability for each participant, which is the probability </w:t>
      </w:r>
      <w:del w:id="19" w:author="Luigi Palla" w:date="2018-08-30T15:33:00Z">
        <w:r w:rsidDel="00AB3652">
          <w:delText>would agree</w:delText>
        </w:r>
      </w:del>
      <w:ins w:id="20" w:author="Luigi Palla" w:date="2018-08-30T15:33:00Z">
        <w:r w:rsidR="00AB3652">
          <w:t>of agreeing</w:t>
        </w:r>
      </w:ins>
      <w:r>
        <w:t xml:space="preserve"> to a nurse visit/provid</w:t>
      </w:r>
      <w:ins w:id="21" w:author="Luigi Palla" w:date="2018-08-30T15:33:00Z">
        <w:r w:rsidR="00AB3652">
          <w:t>ing</w:t>
        </w:r>
      </w:ins>
      <w:del w:id="22" w:author="Luigi Palla" w:date="2018-08-30T15:33:00Z">
        <w:r w:rsidDel="00AB3652">
          <w:delText>e</w:delText>
        </w:r>
      </w:del>
      <w:r>
        <w:t xml:space="preserve"> a blood sample, given the characteristics of the individual and the household unit. Participants with characteristics associated with non-response were under-represented in the sample and therefore receive a low predicted </w:t>
      </w:r>
      <w:r>
        <w:lastRenderedPageBreak/>
        <w:t xml:space="preserve">probability. The inverses of these predicted probabilities were used as a set of non-response weights so that participants with a low predicted probability got a larger weight, increasing their representation in the sample. Then the nurse/blood sample weights were re-scaled so that the sum of the weights </w:t>
      </w:r>
      <w:r w:rsidRPr="002E02EB">
        <w:rPr>
          <w:noProof/>
        </w:rPr>
        <w:t>equalled</w:t>
      </w:r>
      <w:r>
        <w:t xml:space="preserve"> the number of participants who had a nurse </w:t>
      </w:r>
      <w:r w:rsidRPr="002E02EB">
        <w:rPr>
          <w:noProof/>
        </w:rPr>
        <w:t>visit or</w:t>
      </w:r>
      <w:r>
        <w:t xml:space="preserve"> who provided a blood sample. The final nurse/blood weights should, therefore, make the sample participants representative of all eligible persons in the population.</w:t>
      </w:r>
      <w:commentRangeEnd w:id="17"/>
      <w:r w:rsidR="00AB3652">
        <w:rPr>
          <w:rStyle w:val="CommentReference"/>
        </w:rPr>
        <w:commentReference w:id="17"/>
      </w:r>
    </w:p>
    <w:p w14:paraId="1431B74E" w14:textId="77777777" w:rsidR="0090203D" w:rsidRDefault="000B7FB6">
      <w:pPr>
        <w:pStyle w:val="BodyText"/>
      </w:pPr>
      <w:r>
        <w:t>Further details of the weighting system developed by the NDNS RP are described in Appendix B of the reports published by Public Health England (PHE) [15,17,18].</w:t>
      </w:r>
    </w:p>
    <w:p w14:paraId="5251E135" w14:textId="77777777" w:rsidR="0090203D" w:rsidRDefault="000B7FB6">
      <w:pPr>
        <w:pStyle w:val="Heading3"/>
      </w:pPr>
      <w:bookmarkStart w:id="23" w:name="socio-demographic-status-lifestyle-physi"/>
      <w:bookmarkEnd w:id="23"/>
      <w:r>
        <w:t>Socio-demographic status, lifestyle, physical activity, anthropometric measurements and biochemical analyses</w:t>
      </w:r>
    </w:p>
    <w:p w14:paraId="2A399F19" w14:textId="77777777" w:rsidR="0090203D" w:rsidRDefault="000B7FB6">
      <w:pPr>
        <w:pStyle w:val="FirstParagraph"/>
      </w:pPr>
      <w:commentRangeStart w:id="24"/>
      <w:r>
        <w:t>Computer-assisted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variables. Participants also had their height, weight, blood pressure, and waist circumferences (WC) measured by the nurses.</w:t>
      </w:r>
    </w:p>
    <w:p w14:paraId="7F994AAF" w14:textId="77777777" w:rsidR="0090203D" w:rsidRDefault="000B7FB6">
      <w:pPr>
        <w:pStyle w:val="BodyText"/>
      </w:pPr>
      <w:r>
        <w:t>Specifically, blood pressure was measured in a sitting position using an automated, validated machine, the Omron HEM907, after a five-minute rest. The mean of the second and third readings, taken at one-minute intervals, were used in the current report. Hypertension was defined as with systolic blood pressure of 140 mmHg or above, and/or diastolic blood pressure of 90 mmHg or above, and/or taking any medication specifically to reduce blood pressure.</w:t>
      </w:r>
    </w:p>
    <w:p w14:paraId="36D31C27" w14:textId="77777777" w:rsidR="0090203D" w:rsidRDefault="000B7FB6">
      <w:pPr>
        <w:pStyle w:val="BodyText"/>
      </w:pPr>
      <w:r>
        <w:t xml:space="preserve">A self-completion questionnaire - the Recent Physical Activity Questionnaire [19] (RPAQ, developed by the MRC Epidemiology Unit Cambridge) was used to estimate physical activity from year 2 of the survey. The RPAQ was designed to assess usual physical activity in the last month in four domains: home, work, commuting to work, </w:t>
      </w:r>
      <w:r>
        <w:lastRenderedPageBreak/>
        <w:t>and leisure activities. Detailed descriptions of the assessment of adult physical activity in the NDNS RP and the processing of data are available in Appendices G and V of the published reports [15,17,18].</w:t>
      </w:r>
    </w:p>
    <w:p w14:paraId="5BEBD251" w14:textId="77777777" w:rsidR="0090203D" w:rsidRDefault="000B7FB6">
      <w:pPr>
        <w:pStyle w:val="BodyText"/>
      </w:pPr>
      <w:r>
        <w:t xml:space="preserve">Blood samples were stored at 4 </w:t>
      </w:r>
      <m:oMath>
        <m:sSup>
          <m:sSupPr>
            <m:ctrlPr>
              <w:rPr>
                <w:rFonts w:ascii="Cambria Math" w:hAnsi="Cambria Math"/>
              </w:rPr>
            </m:ctrlPr>
          </m:sSupPr>
          <m:e/>
          <m:sup>
            <m:r>
              <w:rPr>
                <w:rFonts w:ascii="Cambria Math" w:hAnsi="Cambria Math"/>
              </w:rPr>
              <m:t>∘</m:t>
            </m:r>
          </m:sup>
        </m:sSup>
      </m:oMath>
      <w:r>
        <w:t xml:space="preserve">C, and sent directly by post to the Department of Haematology and Department of Clinical Biochemistry and Immunology, Addenbrooke’s Hospital, Cambridge within two hours of their collection. Serum samples were obtained by centrifugation of the coagulated blood sample. Serum total, High-Density Lipoprotein (HDL) and Low-Density Lipoprotein (LDL) cholesterol, triglycerides (TG), fasting blood glucose, </w:t>
      </w:r>
      <w:r w:rsidRPr="002E02EB">
        <w:rPr>
          <w:noProof/>
        </w:rPr>
        <w:t>haemoglobin</w:t>
      </w:r>
      <w:r>
        <w:t xml:space="preserve"> A1C </w:t>
      </w:r>
      <w:r w:rsidRPr="002E02EB">
        <w:rPr>
          <w:noProof/>
        </w:rPr>
        <w:t>were</w:t>
      </w:r>
      <w:r>
        <w:t xml:space="preserve"> measured. </w:t>
      </w:r>
      <w:commentRangeStart w:id="25"/>
      <w:r>
        <w:t>A1C</w:t>
      </w:r>
      <w:commentRangeEnd w:id="25"/>
      <w:r w:rsidR="00F10955">
        <w:rPr>
          <w:rStyle w:val="CommentReference"/>
        </w:rPr>
        <w:commentReference w:id="25"/>
      </w:r>
      <w:r>
        <w:t xml:space="preserve"> value of 6.5% was used as the cut off point for diagnosing diabetes.</w:t>
      </w:r>
      <w:commentRangeEnd w:id="24"/>
      <w:r w:rsidR="00F10955">
        <w:rPr>
          <w:rStyle w:val="CommentReference"/>
        </w:rPr>
        <w:commentReference w:id="24"/>
      </w:r>
    </w:p>
    <w:p w14:paraId="00F05894" w14:textId="77777777" w:rsidR="0090203D" w:rsidRDefault="000B7FB6">
      <w:pPr>
        <w:pStyle w:val="BodyText"/>
      </w:pPr>
      <w:r>
        <w:t>Body mass index (BMI) was calculated as weight in kilograms divided by height in square meters. BMI was then categorised into less than 25 kg/m</w:t>
      </w:r>
      <w:r>
        <w:rPr>
          <w:vertAlign w:val="superscript"/>
        </w:rPr>
        <w:t>2</w:t>
      </w:r>
      <w:r>
        <w:t xml:space="preserve"> (normal weight), 25 to 30 kg/m</w:t>
      </w:r>
      <w:r>
        <w:rPr>
          <w:vertAlign w:val="superscript"/>
        </w:rPr>
        <w:t>2</w:t>
      </w:r>
      <w:r>
        <w:t xml:space="preserve"> (overweight), and higher or equal to 30 kg/m</w:t>
      </w:r>
      <w:r>
        <w:rPr>
          <w:vertAlign w:val="superscript"/>
        </w:rPr>
        <w:t>2</w:t>
      </w:r>
      <w:r>
        <w:t xml:space="preserve"> (obese).</w:t>
      </w:r>
    </w:p>
    <w:p w14:paraId="1F82CF81" w14:textId="77777777" w:rsidR="0090203D" w:rsidRDefault="000B7FB6">
      <w:pPr>
        <w:pStyle w:val="Heading3"/>
      </w:pPr>
      <w:bookmarkStart w:id="26" w:name="ethical-approval"/>
      <w:bookmarkEnd w:id="26"/>
      <w:r>
        <w:t>Ethical approval</w:t>
      </w:r>
    </w:p>
    <w:p w14:paraId="785F4201" w14:textId="77777777" w:rsidR="0090203D" w:rsidRDefault="000B7FB6">
      <w:pPr>
        <w:pStyle w:val="FirstParagraph"/>
      </w:pPr>
      <w:r>
        <w:t>Ethical approval for the survey was obtained from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obtained from the MSc Research Ethics Committee of the London School of Hygiene &amp; Tropical Medicine (LSHTM MSc Ethics Ref: 15624).</w:t>
      </w:r>
    </w:p>
    <w:p w14:paraId="79742A44" w14:textId="77777777" w:rsidR="0090203D" w:rsidRDefault="000B7FB6">
      <w:pPr>
        <w:pStyle w:val="Heading2"/>
      </w:pPr>
      <w:bookmarkStart w:id="27" w:name="statistical-methods"/>
      <w:bookmarkEnd w:id="27"/>
      <w:r>
        <w:lastRenderedPageBreak/>
        <w:t>Statistical methods</w:t>
      </w:r>
    </w:p>
    <w:p w14:paraId="78866BB6" w14:textId="77777777" w:rsidR="0090203D" w:rsidRDefault="000B7FB6">
      <w:pPr>
        <w:pStyle w:val="Heading3"/>
      </w:pPr>
      <w:bookmarkStart w:id="28" w:name="latent-class-analysis-lca"/>
      <w:bookmarkEnd w:id="28"/>
      <w:r>
        <w:t>Latent Class Analysis (LCA)</w:t>
      </w:r>
    </w:p>
    <w:p w14:paraId="57DF0C71" w14:textId="77777777" w:rsidR="0090203D" w:rsidRDefault="000B7FB6">
      <w:pPr>
        <w:pStyle w:val="FirstParagraph"/>
      </w:pPr>
      <w:r w:rsidRPr="002E02EB">
        <w:rPr>
          <w:noProof/>
        </w:rPr>
        <w:t>Latent</w:t>
      </w:r>
      <w:r>
        <w:t xml:space="preserve"> class analysis is a statistical technique that identifies categorical latent (unobserved) class variables on the basis of observed categorical variables [20]. It belongs to the family of latent variable models and is directly analogous to the factor analysis model. The major difference is that the latent variable in LCA is categorical, not continuous as in factor analysis. The basic assumptions in LCA are independent observations and local independence, the latter as shown in the fundamental expression of a typical LCA model:</w:t>
      </w:r>
    </w:p>
    <w:p w14:paraId="22ED3779"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t=t</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m:oMathPara>
    </w:p>
    <w:p w14:paraId="0175F06E" w14:textId="77777777" w:rsidR="0090203D" w:rsidRDefault="000B7FB6">
      <w:pPr>
        <w:pStyle w:val="FirstParagraph"/>
      </w:pPr>
      <w:r>
        <w:t>Where,</w:t>
      </w:r>
    </w:p>
    <w:p w14:paraId="24956CC7"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oMath>
      <w:r>
        <w:t xml:space="preserve"> is the probability of observing a particular vector of responses for </w:t>
      </w:r>
      <m:oMath>
        <m:r>
          <w:rPr>
            <w:rFonts w:ascii="Cambria Math" w:hAnsi="Cambria Math"/>
          </w:rPr>
          <m:t>i</m:t>
        </m:r>
      </m:oMath>
      <w:r>
        <w:t>th observation;</w:t>
      </w:r>
    </w:p>
    <w:p w14:paraId="137AC658"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that a randomly selected </w:t>
      </w:r>
      <m:oMath>
        <m:r>
          <w:rPr>
            <w:rFonts w:ascii="Cambria Math" w:hAnsi="Cambria Math"/>
          </w:rPr>
          <m:t>i</m:t>
        </m:r>
      </m:oMath>
      <w:r>
        <w:t xml:space="preserve">th observation will be in class </w:t>
      </w:r>
      <m:oMath>
        <m:r>
          <w:rPr>
            <w:rFonts w:ascii="Cambria Math" w:hAnsi="Cambria Math"/>
          </w:rPr>
          <m:t>t</m:t>
        </m:r>
      </m:oMath>
      <w:r>
        <w:t>;</w:t>
      </w:r>
    </w:p>
    <w:p w14:paraId="6817D7D9" w14:textId="77777777" w:rsidR="0090203D" w:rsidRDefault="000B7FB6">
      <w:pPr>
        <w:numPr>
          <w:ilvl w:val="0"/>
          <w:numId w:val="8"/>
        </w:numPr>
      </w:pPr>
      <m:oMath>
        <m:r>
          <w:rPr>
            <w:rFonts w:ascii="Cambria Math" w:hAnsi="Cambria Math"/>
          </w:rPr>
          <m:t>P(</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of a particular observed response pattern </w:t>
      </w: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oMath>
      <w:r>
        <w:t xml:space="preserve"> conditional on membership in latent class </w:t>
      </w:r>
      <m:oMath>
        <m:r>
          <w:rPr>
            <w:rFonts w:ascii="Cambria Math" w:hAnsi="Cambria Math"/>
          </w:rPr>
          <m:t>t</m:t>
        </m:r>
      </m:oMath>
      <w:r>
        <w:t>.</w:t>
      </w:r>
    </w:p>
    <w:p w14:paraId="75C09907" w14:textId="77777777" w:rsidR="0090203D" w:rsidRDefault="000B7FB6">
      <w:pPr>
        <w:pStyle w:val="FirstParagraph"/>
      </w:pPr>
      <w:r>
        <w:rPr>
          <w:b/>
        </w:rPr>
        <w:t>Equation [LCA]</w:t>
      </w:r>
      <w:r>
        <w:t xml:space="preserve"> indicates that responses for an observation to the measuring variables are independent of one another given its membership in latent class </w:t>
      </w:r>
      <m:oMath>
        <m:r>
          <w:rPr>
            <w:rFonts w:ascii="Cambria Math" w:hAnsi="Cambria Math"/>
          </w:rPr>
          <m:t>t</m:t>
        </m:r>
      </m:oMath>
      <w:r>
        <w:t>. However, in the NDNS RP data set, the assumption of independent observations is violated. Each individual completed their dietary diary for three/four consecutive days, their diary recordings were later converted into three/four vectors of categorical responses reflect</w:t>
      </w:r>
      <w:r>
        <w:lastRenderedPageBreak/>
        <w:t>ing the type of carbohydrate consumption at each time slot of the day. The observed sequences (observed days) are nested within the participants and therefore are not independent. This nested data structure requires multilevel techniques.</w:t>
      </w:r>
    </w:p>
    <w:p w14:paraId="78BB86FE" w14:textId="77777777" w:rsidR="0090203D" w:rsidRDefault="000B7FB6">
      <w:pPr>
        <w:pStyle w:val="Heading3"/>
      </w:pPr>
      <w:bookmarkStart w:id="29" w:name="multilevel-latent-class-analysis-mlca"/>
      <w:bookmarkEnd w:id="29"/>
      <w:r>
        <w:t>Multilevel Latent Class Analysis (MLCA)</w:t>
      </w:r>
    </w:p>
    <w:p w14:paraId="4D36BC61" w14:textId="77777777" w:rsidR="0090203D" w:rsidRDefault="000B7FB6">
      <w:pPr>
        <w:pStyle w:val="FirstParagraph"/>
      </w:pPr>
      <w:r w:rsidRPr="002E02EB">
        <w:rPr>
          <w:noProof/>
        </w:rPr>
        <w:t>Multilevel</w:t>
      </w:r>
      <w:r>
        <w:t xml:space="preserve"> latent class analysis accounts for the nested structure of the data by allowing latent class intercepts to vary across level 2 units, thereby examining if and how level 2 units influence the level 1 latent classes. These random intercepts allow the probability of membership in a particular level 1 (observation days) latent class to vary across level 2 units (e.g., here in the current context are the individuals). Essentially this allows the probability that an observation day will belong to a particular day-level latent class to vary across individual-levels.</w:t>
      </w:r>
    </w:p>
    <w:p w14:paraId="47E5A3B0" w14:textId="77777777" w:rsidR="0090203D" w:rsidRDefault="000B7FB6">
      <w:pPr>
        <w:pStyle w:val="Heading4"/>
      </w:pPr>
      <w:bookmarkStart w:id="30" w:name="parametric-approach"/>
      <w:bookmarkEnd w:id="30"/>
      <w:r>
        <w:t>Parametric approach</w:t>
      </w:r>
    </w:p>
    <w:p w14:paraId="4FC57798" w14:textId="77777777" w:rsidR="0090203D" w:rsidRDefault="000B7FB6">
      <w:pPr>
        <w:pStyle w:val="FirstParagraph"/>
      </w:pPr>
      <w:r>
        <w:t xml:space="preserve">Proposed by </w:t>
      </w:r>
      <w:r w:rsidRPr="002E02EB">
        <w:rPr>
          <w:noProof/>
        </w:rPr>
        <w:t>Vermunt</w:t>
      </w:r>
      <w:r>
        <w:t xml:space="preserve"> [21,22] and Asparouhov and Muthén [23],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the individual-level, which means for each person throughout his/her survey there is some probability of following a high carbohydrate eating day. A random effect considers the individuals (level 2) to be drawn from the adult population in the UK, and the probability of the outcome (i.e. high carbohydrate eating days) across individuals is considered to be a random variable [24].</w:t>
      </w:r>
    </w:p>
    <w:p w14:paraId="6589E832" w14:textId="77777777" w:rsidR="0090203D" w:rsidRDefault="000B7FB6">
      <w:pPr>
        <w:pStyle w:val="BodyText"/>
      </w:pPr>
      <w:r>
        <w:t xml:space="preserve">Thus, for a binary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=0,1</m:t>
        </m:r>
      </m:oMath>
      <w:r>
        <w:t xml:space="preserve"> (low </w:t>
      </w:r>
      <m:oMath>
        <m:r>
          <w:rPr>
            <w:rFonts w:ascii="Cambria Math" w:hAnsi="Cambria Math"/>
          </w:rPr>
          <m:t>=0</m:t>
        </m:r>
      </m:oMath>
      <w:r>
        <w:t xml:space="preserve"> or high </w:t>
      </w:r>
      <m:oMath>
        <m:r>
          <w:rPr>
            <w:rFonts w:ascii="Cambria Math" w:hAnsi="Cambria Math"/>
          </w:rPr>
          <m:t>=1</m:t>
        </m:r>
      </m:oMath>
      <w:r>
        <w:t xml:space="preserve"> carbohydrate eating days), where </w:t>
      </w:r>
      <m:oMath>
        <m:r>
          <w:rPr>
            <w:rFonts w:ascii="Cambria Math" w:hAnsi="Cambria Math"/>
          </w:rPr>
          <m:t>i</m:t>
        </m:r>
      </m:oMath>
      <w:r>
        <w:t xml:space="preserve"> denotes the observation days </w:t>
      </w:r>
      <m:oMath>
        <m:r>
          <w:rPr>
            <w:rFonts w:ascii="Cambria Math" w:hAnsi="Cambria Math"/>
          </w:rPr>
          <m:t>(i=1,2,3,4)</m:t>
        </m:r>
      </m:oMath>
      <w:r>
        <w:t xml:space="preserve">, and </w:t>
      </w:r>
      <m:oMath>
        <m:r>
          <w:rPr>
            <w:rFonts w:ascii="Cambria Math" w:hAnsi="Cambria Math"/>
          </w:rPr>
          <m:t>j</m:t>
        </m:r>
      </m:oMath>
      <w:r>
        <w:t xml:space="preserve"> denotes the individual </w:t>
      </w:r>
      <m:oMath>
        <m:r>
          <w:rPr>
            <w:rFonts w:ascii="Cambria Math" w:hAnsi="Cambria Math"/>
          </w:rPr>
          <m:t>(j=1,2,⋯,6155)</m:t>
        </m:r>
      </m:oMath>
      <w:r>
        <w:t>, the 2-level random intercept logistic regression model can be expressed as:</w:t>
      </w:r>
    </w:p>
    <w:p w14:paraId="769DA82B" w14:textId="77777777" w:rsidR="0090203D" w:rsidRDefault="00E9398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logit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r>
                  <m:rPr>
                    <m:sty m:val="b"/>
                  </m:rPr>
                  <w:rPr>
                    <w:rFonts w:ascii="Cambria Math" w:hAnsi="Cambria Math"/>
                  </w:rPr>
                  <m:t>(day-level)</m:t>
                </m:r>
              </m:e>
            </m:mr>
            <m:mr>
              <m:e>
                <m:sSub>
                  <m:sSubPr>
                    <m:ctrlPr>
                      <w:rPr>
                        <w:rFonts w:ascii="Cambria Math" w:hAnsi="Cambria Math"/>
                      </w:rPr>
                    </m:ctrlPr>
                  </m:sSubPr>
                  <m:e>
                    <m:r>
                      <w:rPr>
                        <w:rFonts w:ascii="Cambria Math" w:hAnsi="Cambria Math"/>
                      </w:rPr>
                      <m:t>β</m:t>
                    </m:r>
                  </m:e>
                  <m:sub>
                    <m:r>
                      <w:rPr>
                        <w:rFonts w:ascii="Cambria Math" w:hAnsi="Cambria Math"/>
                      </w:rPr>
                      <m:t>0j</m:t>
                    </m:r>
                  </m:sub>
                </m:sSub>
              </m:e>
              <m:e>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 </m:t>
                </m:r>
                <m:r>
                  <m:rPr>
                    <m:sty m:val="b"/>
                  </m:rPr>
                  <w:rPr>
                    <w:rFonts w:ascii="Cambria Math" w:hAnsi="Cambria Math"/>
                  </w:rPr>
                  <m:t>(individual-level)</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e>
            </m:mr>
          </m:m>
        </m:oMath>
      </m:oMathPara>
    </w:p>
    <w:p w14:paraId="194969F1" w14:textId="77777777" w:rsidR="0090203D" w:rsidRDefault="000B7FB6">
      <w:pPr>
        <w:pStyle w:val="FirstParagraph"/>
      </w:pPr>
      <w:r>
        <w:t>Where we define:</w:t>
      </w:r>
    </w:p>
    <w:p w14:paraId="307200D1" w14:textId="77777777" w:rsidR="0090203D" w:rsidRDefault="000B7FB6">
      <w:pPr>
        <w:numPr>
          <w:ilvl w:val="0"/>
          <w:numId w:val="9"/>
        </w:numPr>
      </w:pPr>
      <m:oMath>
        <m:r>
          <m:rPr>
            <m:sty m:val="p"/>
          </m:rPr>
          <w:rPr>
            <w:rFonts w:ascii="Cambria Math" w:hAnsi="Cambria Math"/>
          </w:rPr>
          <m:t>logit</m:t>
        </m:r>
        <m:r>
          <w:rPr>
            <w:rFonts w:ascii="Cambria Math" w:hAnsi="Cambria Math"/>
          </w:rPr>
          <m:t>(x)=</m:t>
        </m:r>
        <m:r>
          <m:rPr>
            <m:sty m:val="p"/>
          </m:rPr>
          <w:rPr>
            <w:rFonts w:ascii="Cambria Math" w:hAnsi="Cambria Math"/>
          </w:rPr>
          <m:t>log</m:t>
        </m:r>
        <m:f>
          <m:fPr>
            <m:ctrlPr>
              <w:rPr>
                <w:rFonts w:ascii="Cambria Math" w:hAnsi="Cambria Math"/>
              </w:rPr>
            </m:ctrlPr>
          </m:fPr>
          <m:num>
            <m:r>
              <w:rPr>
                <w:rFonts w:ascii="Cambria Math" w:hAnsi="Cambria Math"/>
              </w:rPr>
              <m:t>x</m:t>
            </m:r>
          </m:num>
          <m:den>
            <m:r>
              <w:rPr>
                <w:rFonts w:ascii="Cambria Math" w:hAnsi="Cambria Math"/>
              </w:rPr>
              <m:t>1-x</m:t>
            </m:r>
          </m:den>
        </m:f>
      </m:oMath>
      <w:r>
        <w:t xml:space="preserve">, where </w:t>
      </w:r>
      <m:oMath>
        <m:r>
          <w:rPr>
            <w:rFonts w:ascii="Cambria Math" w:hAnsi="Cambria Math"/>
          </w:rPr>
          <m:t>x∈[0,1]</m:t>
        </m:r>
      </m:oMath>
      <w:r>
        <w:t>;</w:t>
      </w:r>
    </w:p>
    <w:p w14:paraId="20962998" w14:textId="77777777" w:rsidR="0090203D" w:rsidRDefault="000B7FB6">
      <w:pPr>
        <w:numPr>
          <w:ilvl w:val="0"/>
          <w:numId w:val="9"/>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 xml:space="preserve"> as the probability that the randomly selected </w:t>
      </w:r>
      <m:oMath>
        <m:r>
          <w:rPr>
            <w:rFonts w:ascii="Cambria Math" w:hAnsi="Cambria Math"/>
          </w:rPr>
          <m:t>i</m:t>
        </m:r>
      </m:oMath>
      <w:r>
        <w:t xml:space="preserve">th observation day of the </w:t>
      </w:r>
      <m:oMath>
        <m:r>
          <w:rPr>
            <w:rFonts w:ascii="Cambria Math" w:hAnsi="Cambria Math"/>
          </w:rPr>
          <m:t>j</m:t>
        </m:r>
      </m:oMath>
      <w:r>
        <w:t>th individual is a high carbohydrate eating day;</w:t>
      </w:r>
    </w:p>
    <w:p w14:paraId="3BC673A0" w14:textId="77777777" w:rsidR="0090203D" w:rsidRDefault="00E9398E">
      <w:pPr>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0j</m:t>
            </m:r>
          </m:sub>
        </m:sSub>
      </m:oMath>
      <w:r w:rsidR="000B7FB6">
        <w:t xml:space="preserve"> as the random intercept, for the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rsidR="000B7FB6">
        <w:t>;</w:t>
      </w:r>
    </w:p>
    <w:p w14:paraId="474E9EEF" w14:textId="77777777" w:rsidR="0090203D" w:rsidRDefault="000B7FB6">
      <w:pPr>
        <w:numPr>
          <w:ilvl w:val="0"/>
          <w:numId w:val="9"/>
        </w:numPr>
      </w:pPr>
      <w:r>
        <w:t xml:space="preserve">the random deviation of the individuals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are assumed be normally distributed (i.e. </w:t>
      </w:r>
      <m:oMath>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∼N(0,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oMath>
      <w:r>
        <w:t xml:space="preserve">), the magnitude of the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variance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 indicates the influence of the individuals (level 2);</w:t>
      </w:r>
    </w:p>
    <w:p w14:paraId="2E34208D" w14:textId="4E98F4BA" w:rsidR="0090203D" w:rsidRDefault="00E9398E">
      <w:pPr>
        <w:numPr>
          <w:ilvl w:val="0"/>
          <w:numId w:val="9"/>
        </w:num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oMath>
      <w:r w:rsidR="000B7FB6">
        <w:t xml:space="preserve"> </w:t>
      </w:r>
      <w:del w:id="31" w:author="Luigi Palla" w:date="2018-08-30T16:16:00Z">
        <w:r w:rsidR="000B7FB6" w:rsidDel="00EC7976">
          <w:delText xml:space="preserve">is </w:delText>
        </w:r>
      </w:del>
      <w:ins w:id="32" w:author="Luigi Palla" w:date="2018-08-30T16:16:00Z">
        <w:r w:rsidR="00EC7976">
          <w:t>are</w:t>
        </w:r>
        <w:r w:rsidR="00EC7976">
          <w:t xml:space="preserve"> </w:t>
        </w:r>
      </w:ins>
      <w:r w:rsidR="000B7FB6">
        <w:t xml:space="preserve">the predictors for </w:t>
      </w:r>
      <w:ins w:id="33" w:author="Luigi Palla" w:date="2018-08-30T16:17:00Z">
        <w:r w:rsidR="00EC7976">
          <w:t xml:space="preserve">respectively </w:t>
        </w:r>
      </w:ins>
      <w:r w:rsidR="000B7FB6">
        <w:t>day-level (weekdays or weekends) and individual-level, such as age, and sex.</w:t>
      </w:r>
    </w:p>
    <w:p w14:paraId="20D18004" w14:textId="77777777" w:rsidR="0090203D" w:rsidRDefault="000B7FB6">
      <w:pPr>
        <w:pStyle w:val="FirstParagraph"/>
      </w:pPr>
      <w:r>
        <w:t xml:space="preserve">The same framework can be used to consider random effects in an LCA model, but instead of saying that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either low or high carbohydrate eating days as if we already know the set of latent classes, it is now replaced by a latent variable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which indicates the typologies of carbohydrate eating patterns. Then we can use the day-level data to assess the log-odds of belonging to the </w:t>
      </w:r>
      <m:oMath>
        <m:r>
          <w:rPr>
            <w:rFonts w:ascii="Cambria Math" w:hAnsi="Cambria Math"/>
          </w:rPr>
          <m:t>k</m:t>
        </m:r>
      </m:oMath>
      <w:r>
        <w:t xml:space="preserve">th type of carbohydrate eating pattern on a specific day of the survey and allow the log-odds to vary across individuals. Therefore, for some persons, the log-odds of having a </w:t>
      </w:r>
      <m:oMath>
        <m:r>
          <w:rPr>
            <w:rFonts w:ascii="Cambria Math" w:hAnsi="Cambria Math"/>
          </w:rPr>
          <m:t>k</m:t>
        </m:r>
      </m:oMath>
      <w:r>
        <w:t xml:space="preserve">th type of carbohydrate eating pattern during the survey can be high, but for the other persons, the log-odds of following the </w:t>
      </w:r>
      <m:oMath>
        <m:r>
          <w:rPr>
            <w:rFonts w:ascii="Cambria Math" w:hAnsi="Cambria Math"/>
          </w:rPr>
          <m:t>k</m:t>
        </m:r>
      </m:oMath>
      <w:r>
        <w:t>th type of carbohydrate eating pattern can be low.</w:t>
      </w:r>
    </w:p>
    <w:p w14:paraId="2028D52C" w14:textId="3006FF7C" w:rsidR="0090203D" w:rsidRDefault="000B7FB6">
      <w:pPr>
        <w:pStyle w:val="BodyText"/>
      </w:pPr>
      <w:r>
        <w:lastRenderedPageBreak/>
        <w:t xml:space="preserve">If the day-level LCA model (carbohydrate eating temporal pattern typologies) is best defined by </w:t>
      </w:r>
      <m:oMath>
        <m:r>
          <w:rPr>
            <w:rFonts w:ascii="Cambria Math" w:hAnsi="Cambria Math"/>
          </w:rPr>
          <m:t>T(T≥2)</m:t>
        </m:r>
      </m:oMath>
      <w:r>
        <w:t xml:space="preserve"> latent classes, then </w:t>
      </w:r>
      <m:oMath>
        <m:r>
          <w:rPr>
            <w:rFonts w:ascii="Cambria Math" w:hAnsi="Cambria Math"/>
          </w:rPr>
          <m:t>T-1</m:t>
        </m:r>
      </m:oMath>
      <w: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three/four consecutive days of their survey period). Considering the latent class indicators </w:t>
      </w:r>
      <w:del w:id="34" w:author="Luigi Palla" w:date="2018-08-30T16:21:00Z">
        <w:r w:rsidDel="00EC7976">
          <w:delText xml:space="preserve">are </w:delText>
        </w:r>
      </w:del>
      <w:ins w:id="35" w:author="Luigi Palla" w:date="2018-08-30T16:21:00Z">
        <w:r w:rsidR="00EC7976">
          <w:t>a</w:t>
        </w:r>
        <w:r w:rsidR="00EC7976">
          <w:t>s</w:t>
        </w:r>
        <w:r w:rsidR="00EC7976">
          <w:t xml:space="preserve"> </w:t>
        </w:r>
      </w:ins>
      <w:r>
        <w:t>indicator variables (</w:t>
      </w:r>
      <m:oMath>
        <m:sSub>
          <m:sSubPr>
            <m:ctrlPr>
              <w:rPr>
                <w:rFonts w:ascii="Cambria Math" w:hAnsi="Cambria Math"/>
              </w:rPr>
            </m:ctrlPr>
          </m:sSubPr>
          <m:e>
            <m:r>
              <w:rPr>
                <w:rFonts w:ascii="Cambria Math" w:hAnsi="Cambria Math"/>
              </w:rPr>
              <m:t>U</m:t>
            </m:r>
          </m:e>
          <m:sub>
            <m:r>
              <w:rPr>
                <w:rFonts w:ascii="Cambria Math" w:hAnsi="Cambria Math"/>
              </w:rPr>
              <m:t>ijk</m:t>
            </m:r>
          </m:sub>
        </m:sSub>
      </m:oMath>
      <w:r>
        <w:t>), the MLCA model can be written as follows:</w:t>
      </w:r>
    </w:p>
    <w:p w14:paraId="5986C9E8"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m:oMathPara>
    </w:p>
    <w:p w14:paraId="22FCA9B7" w14:textId="77777777" w:rsidR="0090203D" w:rsidRDefault="000B7FB6">
      <w:pPr>
        <w:pStyle w:val="FirstParagraph"/>
      </w:pPr>
      <w:r>
        <w:t>Where,</w:t>
      </w:r>
    </w:p>
    <w:p w14:paraId="5207A28D" w14:textId="77777777" w:rsidR="0090203D" w:rsidRDefault="00E9398E">
      <w:pPr>
        <w:numPr>
          <w:ilvl w:val="0"/>
          <w:numId w:val="10"/>
        </w:numPr>
      </w:pPr>
      <m:oMath>
        <m:sSub>
          <m:sSubPr>
            <m:ctrlPr>
              <w:rPr>
                <w:rFonts w:ascii="Cambria Math" w:hAnsi="Cambria Math"/>
              </w:rPr>
            </m:ctrlPr>
          </m:sSubPr>
          <m:e>
            <m:r>
              <w:rPr>
                <w:rFonts w:ascii="Cambria Math" w:hAnsi="Cambria Math"/>
              </w:rPr>
              <m:t>U</m:t>
            </m:r>
          </m:e>
          <m:sub>
            <m:r>
              <w:rPr>
                <w:rFonts w:ascii="Cambria Math" w:hAnsi="Cambria Math"/>
              </w:rPr>
              <m:t>ijk</m:t>
            </m:r>
          </m:sub>
        </m:sSub>
      </m:oMath>
      <w:r w:rsidR="000B7FB6">
        <w:t xml:space="preserve"> represents the response of carbohydrate eating (one of the following: not eating any food, </w:t>
      </w:r>
      <m:oMath>
        <m:r>
          <w:rPr>
            <w:rFonts w:ascii="Cambria Math" w:hAnsi="Cambria Math"/>
          </w:rPr>
          <m:t>&lt;50%</m:t>
        </m:r>
      </m:oMath>
      <w:r w:rsidR="000B7FB6">
        <w:t xml:space="preserve"> of the energy, or </w:t>
      </w:r>
      <m:oMath>
        <m:r>
          <w:rPr>
            <w:rFonts w:ascii="Cambria Math" w:hAnsi="Cambria Math"/>
          </w:rPr>
          <m:t>≥50%</m:t>
        </m:r>
      </m:oMath>
      <w:r w:rsidR="000B7FB6">
        <w:t xml:space="preserve"> of the energy) on the </w:t>
      </w:r>
      <m:oMath>
        <m:r>
          <w:rPr>
            <w:rFonts w:ascii="Cambria Math" w:hAnsi="Cambria Math"/>
          </w:rPr>
          <m:t>i</m:t>
        </m:r>
      </m:oMath>
      <w:r w:rsidR="000B7FB6">
        <w:t>th day of the survey (</w:t>
      </w:r>
      <m:oMath>
        <m:r>
          <w:rPr>
            <w:rFonts w:ascii="Cambria Math" w:hAnsi="Cambria Math"/>
          </w:rPr>
          <m:t>i∈(1,2,3,4)</m:t>
        </m:r>
      </m:oMath>
      <w:r w:rsidR="000B7FB6">
        <w:t xml:space="preserve">) in </w:t>
      </w:r>
      <m:oMath>
        <m:r>
          <w:rPr>
            <w:rFonts w:ascii="Cambria Math" w:hAnsi="Cambria Math"/>
          </w:rPr>
          <m:t>j</m:t>
        </m:r>
      </m:oMath>
      <w:r w:rsidR="000B7FB6">
        <w:t xml:space="preserve">th individual at the </w:t>
      </w:r>
      <m:oMath>
        <m:r>
          <w:rPr>
            <w:rFonts w:ascii="Cambria Math" w:hAnsi="Cambria Math"/>
          </w:rPr>
          <m:t>k</m:t>
        </m:r>
      </m:oMath>
      <w:r w:rsidR="000B7FB6">
        <w:t>th time slot of the day (</w:t>
      </w:r>
      <m:oMath>
        <m:r>
          <w:rPr>
            <w:rFonts w:ascii="Cambria Math" w:hAnsi="Cambria Math"/>
          </w:rPr>
          <m:t>k∈(1,2,3,⋯,7)</m:t>
        </m:r>
      </m:oMath>
      <w:r w:rsidR="000B7FB6">
        <w:t>);</w:t>
      </w:r>
    </w:p>
    <w:p w14:paraId="09F3E998" w14:textId="77777777" w:rsidR="0090203D" w:rsidRDefault="00E9398E">
      <w:pPr>
        <w:numPr>
          <w:ilvl w:val="0"/>
          <w:numId w:val="10"/>
        </w:numPr>
      </w:pPr>
      <m:oMath>
        <m:sSub>
          <m:sSubPr>
            <m:ctrlPr>
              <w:rPr>
                <w:rFonts w:ascii="Cambria Math" w:hAnsi="Cambria Math"/>
              </w:rPr>
            </m:ctrlPr>
          </m:sSubPr>
          <m:e>
            <m:r>
              <w:rPr>
                <w:rFonts w:ascii="Cambria Math" w:hAnsi="Cambria Math"/>
              </w:rPr>
              <m:t>G</m:t>
            </m:r>
          </m:e>
          <m:sub>
            <m:r>
              <w:rPr>
                <w:rFonts w:ascii="Cambria Math" w:hAnsi="Cambria Math"/>
              </w:rPr>
              <m:t>ij</m:t>
            </m:r>
          </m:sub>
        </m:sSub>
      </m:oMath>
      <w:r w:rsidR="000B7FB6">
        <w:t xml:space="preserve"> denotes the latent class membership for </w:t>
      </w:r>
      <m:oMath>
        <m:r>
          <w:rPr>
            <w:rFonts w:ascii="Cambria Math" w:hAnsi="Cambria Math"/>
          </w:rPr>
          <m:t>j</m:t>
        </m:r>
      </m:oMath>
      <w:r w:rsidR="000B7FB6">
        <w:t xml:space="preserve">th individuals on the </w:t>
      </w:r>
      <m:oMath>
        <m:r>
          <w:rPr>
            <w:rFonts w:ascii="Cambria Math" w:hAnsi="Cambria Math"/>
          </w:rPr>
          <m:t>i</m:t>
        </m:r>
      </m:oMath>
      <w:r w:rsidR="000B7FB6">
        <w:t xml:space="preserve">th day of the survey, the total number of day-level latent class is </w:t>
      </w:r>
      <m:oMath>
        <m:r>
          <w:rPr>
            <w:rFonts w:ascii="Cambria Math" w:hAnsi="Cambria Math"/>
          </w:rPr>
          <m:t>T</m:t>
        </m:r>
      </m:oMath>
      <w:r w:rsidR="000B7FB6">
        <w:t>;</w:t>
      </w:r>
    </w:p>
    <w:p w14:paraId="6D55350C" w14:textId="77777777" w:rsidR="0090203D" w:rsidRDefault="000B7FB6">
      <w:pPr>
        <w:numPr>
          <w:ilvl w:val="0"/>
          <w:numId w:val="10"/>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m:t>
        </m:r>
      </m:oMath>
      <w:r>
        <w:t xml:space="preserve"> is the probability of a specific response pattern, conditional on membership in latent class </w:t>
      </w:r>
      <m:oMath>
        <m:r>
          <w:rPr>
            <w:rFonts w:ascii="Cambria Math" w:hAnsi="Cambria Math"/>
          </w:rPr>
          <m:t>t</m:t>
        </m:r>
      </m:oMath>
      <w:r>
        <w:t>.</w:t>
      </w:r>
    </w:p>
    <w:p w14:paraId="78E0FC7A" w14:textId="77777777" w:rsidR="0090203D" w:rsidRDefault="000B7FB6">
      <w:pPr>
        <w:pStyle w:val="FirstParagraph"/>
      </w:pPr>
      <w:r>
        <w:t xml:space="preserve">The </w:t>
      </w: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w:r>
        <w:t xml:space="preserve"> in equation [MLCA] is what we have already defined in equation [randomLCA]:</w:t>
      </w:r>
    </w:p>
    <w:p w14:paraId="6A42BC8B"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oMath>
      </m:oMathPara>
    </w:p>
    <w:p w14:paraId="1D4813D0" w14:textId="77777777" w:rsidR="0090203D" w:rsidRDefault="000B7FB6">
      <w:pPr>
        <w:pStyle w:val="Heading4"/>
      </w:pPr>
      <w:bookmarkStart w:id="36" w:name="non-parametric-approach"/>
      <w:bookmarkEnd w:id="36"/>
      <w:r>
        <w:lastRenderedPageBreak/>
        <w:t>Non-Parametric approach</w:t>
      </w:r>
    </w:p>
    <w:p w14:paraId="712CDAF1" w14:textId="77777777" w:rsidR="0090203D" w:rsidRDefault="000B7FB6">
      <w:pPr>
        <w:pStyle w:val="FirstParagraph"/>
      </w:pPr>
      <w:r>
        <w:t xml:space="preserve">Since the parametric approach discussed above can be extremely computationally demanding [22,25], an alternative approach is using a non-parametric MLCA [26]. In this approach, separate latent class models are specified for level 1 (observation days) and level 2 (individuals). Similar with the parametric MLCA approach, there are </w:t>
      </w:r>
      <m:oMath>
        <m:r>
          <w:rPr>
            <w:rFonts w:ascii="Cambria Math" w:hAnsi="Cambria Math"/>
          </w:rPr>
          <m:t>T-1</m:t>
        </m:r>
      </m:oMath>
      <w:r>
        <w:t xml:space="preserve"> random intercepts, where </w:t>
      </w:r>
      <m:oMath>
        <m:r>
          <w:rPr>
            <w:rFonts w:ascii="Cambria Math" w:hAnsi="Cambria Math"/>
          </w:rPr>
          <m:t>T</m:t>
        </m:r>
      </m:oMath>
      <w:r>
        <w:t xml:space="preserve"> is the number of level 1 latent classes. However, rather than assuming the random intercepts following a normal distribution, the non-parametric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day-level latent class, so that individuals that have observation days with similar probabilities for the level 1 latent classes will be grouped together. The non-parametric MLCA model can be defined as follows:</w:t>
      </w:r>
    </w:p>
    <w:p w14:paraId="60D83B39" w14:textId="77777777" w:rsidR="0090203D" w:rsidRDefault="000B7FB6">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=t|C</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r=1</m:t>
                  </m:r>
                </m:sub>
                <m:sup>
                  <m:r>
                    <w:rPr>
                      <w:rFonts w:ascii="Cambria Math" w:hAnsi="Cambria Math"/>
                    </w:rPr>
                    <m:t>T</m:t>
                  </m:r>
                </m:sup>
                <m:e>
                  <m:r>
                    <m:rPr>
                      <m:sty m:val="p"/>
                    </m:rPr>
                    <w:rPr>
                      <w:rFonts w:ascii="Cambria Math" w:hAnsi="Cambria Math"/>
                    </w:rPr>
                    <m:t>exp</m:t>
                  </m:r>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rm</m:t>
                  </m:r>
                </m:sub>
              </m:sSub>
              <m:r>
                <w:rPr>
                  <w:rFonts w:ascii="Cambria Math" w:hAnsi="Cambria Math"/>
                </w:rPr>
                <m:t>)</m:t>
              </m:r>
            </m:den>
          </m:f>
        </m:oMath>
      </m:oMathPara>
    </w:p>
    <w:p w14:paraId="6264D44B" w14:textId="77777777" w:rsidR="0090203D" w:rsidRDefault="000B7FB6">
      <w:pPr>
        <w:pStyle w:val="FirstParagraph"/>
      </w:pPr>
      <w:r>
        <w:t>Where,</w:t>
      </w:r>
    </w:p>
    <w:p w14:paraId="5131323D" w14:textId="77777777" w:rsidR="0090203D" w:rsidRDefault="000B7FB6">
      <w:pPr>
        <w:numPr>
          <w:ilvl w:val="0"/>
          <w:numId w:val="11"/>
        </w:numPr>
      </w:pPr>
      <m:oMath>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the individual-level latent class membership for the </w:t>
      </w:r>
      <m:oMath>
        <m:r>
          <w:rPr>
            <w:rFonts w:ascii="Cambria Math" w:hAnsi="Cambria Math"/>
          </w:rPr>
          <m:t>j</m:t>
        </m:r>
      </m:oMath>
      <w:r>
        <w:t>th individual;</w:t>
      </w:r>
    </w:p>
    <w:p w14:paraId="676124B3" w14:textId="77777777" w:rsidR="0090203D" w:rsidRDefault="00E9398E">
      <w:pPr>
        <w:numPr>
          <w:ilvl w:val="0"/>
          <w:numId w:val="11"/>
        </w:numPr>
      </w:pPr>
      <m:oMath>
        <m:sSub>
          <m:sSubPr>
            <m:ctrlPr>
              <w:rPr>
                <w:rFonts w:ascii="Cambria Math" w:hAnsi="Cambria Math"/>
              </w:rPr>
            </m:ctrlPr>
          </m:sSubPr>
          <m:e>
            <m:r>
              <w:rPr>
                <w:rFonts w:ascii="Cambria Math" w:hAnsi="Cambria Math"/>
              </w:rPr>
              <m:t>γ</m:t>
            </m:r>
          </m:e>
          <m:sub>
            <m:r>
              <w:rPr>
                <w:rFonts w:ascii="Cambria Math" w:hAnsi="Cambria Math"/>
              </w:rPr>
              <m:t>tm</m:t>
            </m:r>
          </m:sub>
        </m:sSub>
      </m:oMath>
      <w:r w:rsidR="000B7FB6">
        <w:t xml:space="preserve"> is the day-level and individual-level indicators.</w:t>
      </w:r>
    </w:p>
    <w:p w14:paraId="14C9DF5D" w14:textId="77777777" w:rsidR="0090203D" w:rsidRDefault="000B7FB6">
      <w:pPr>
        <w:pStyle w:val="FirstParagraph"/>
      </w:pPr>
      <w:r>
        <w:t xml:space="preserve">According to Finch and French’s simulation study [27], </w:t>
      </w:r>
      <w:r w:rsidRPr="002E02EB">
        <w:rPr>
          <w:noProof/>
        </w:rPr>
        <w:t>non-parametric</w:t>
      </w:r>
      <w:r>
        <w:t xml:space="preserve"> approach generally resulted in </w:t>
      </w:r>
      <w:r w:rsidRPr="002E02EB">
        <w:rPr>
          <w:noProof/>
        </w:rPr>
        <w:t>more</w:t>
      </w:r>
      <w:r>
        <w:t xml:space="preserve"> accurate recovery of the underlying latent structure of the data at both levels and provided better latent class model compared with </w:t>
      </w:r>
      <w:r w:rsidRPr="002E02EB">
        <w:rPr>
          <w:noProof/>
        </w:rPr>
        <w:t>parametric</w:t>
      </w:r>
      <w:r>
        <w:t xml:space="preserve">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p>
    <w:p w14:paraId="1F8AC1B0" w14:textId="77777777" w:rsidR="0090203D" w:rsidRDefault="000B7FB6">
      <w:pPr>
        <w:pStyle w:val="Heading3"/>
      </w:pPr>
      <w:bookmarkStart w:id="37" w:name="strategy-of-conducting-mlca"/>
      <w:bookmarkEnd w:id="37"/>
      <w:r w:rsidRPr="002E02EB">
        <w:rPr>
          <w:noProof/>
        </w:rPr>
        <w:lastRenderedPageBreak/>
        <w:t>Strategy</w:t>
      </w:r>
      <w:r>
        <w:t xml:space="preserve"> of conducting MLCA</w:t>
      </w:r>
    </w:p>
    <w:p w14:paraId="29353AAE" w14:textId="77777777" w:rsidR="0090203D" w:rsidRDefault="000B7FB6">
      <w:pPr>
        <w:pStyle w:val="FirstParagraph"/>
      </w:pPr>
      <w:r>
        <w:t xml:space="preserve">To identify the best-fitting model, we used the following sequential </w:t>
      </w:r>
      <w:r w:rsidRPr="002E02EB">
        <w:rPr>
          <w:noProof/>
        </w:rPr>
        <w:t>modelling</w:t>
      </w:r>
      <w:r>
        <w:t xml:space="preserve"> strategy [28]:</w:t>
      </w:r>
    </w:p>
    <w:p w14:paraId="7A18F275" w14:textId="77777777" w:rsidR="0090203D" w:rsidRDefault="000B7FB6">
      <w:pPr>
        <w:numPr>
          <w:ilvl w:val="0"/>
          <w:numId w:val="12"/>
        </w:numPr>
      </w:pPr>
      <w:r>
        <w:t>First, we ignored the multilevel structure of the data and estimated a series of traditional LC models to determine the number of classes at the observational day-level;</w:t>
      </w:r>
    </w:p>
    <w:p w14:paraId="2A1A7D1F" w14:textId="77777777" w:rsidR="0090203D" w:rsidRDefault="000B7FB6">
      <w:pPr>
        <w:numPr>
          <w:ilvl w:val="0"/>
          <w:numId w:val="12"/>
        </w:numPr>
      </w:pPr>
      <w:r>
        <w:t>Next, a series of MLCA models were fitted to account for the multilevel structure of the data. In these models, the number of day-level classes was based on the best fitting LCA model from the first step, and the LCA model at the individual-level was estimated to identify the number of individual-level latent classes;</w:t>
      </w:r>
    </w:p>
    <w:p w14:paraId="553EE999" w14:textId="77777777" w:rsidR="0090203D" w:rsidRDefault="000B7FB6">
      <w:pPr>
        <w:numPr>
          <w:ilvl w:val="0"/>
          <w:numId w:val="12"/>
        </w:numPr>
      </w:pPr>
      <w:r>
        <w:t>Last, once the number of individual-level latent classes was defined based on the previous stage, the number of day-level classes was modified (one class lower and one class higher than in the second step) to investigate the effect of changing level 1 classes and to confirm the best fitting model.</w:t>
      </w:r>
    </w:p>
    <w:p w14:paraId="69947C87" w14:textId="5A4ACBEC" w:rsidR="0090203D" w:rsidRDefault="000B7FB6">
      <w:pPr>
        <w:pStyle w:val="FirstParagraph"/>
      </w:pPr>
      <w:r>
        <w:t>The number of classes in level 1 was determined by 1) the evaluation of model fit indices, including the Bayesian information criterion (BIC) and entropy, which is a statistic that summarizes latent class probabilities</w:t>
      </w:r>
      <w:ins w:id="38" w:author="Luigi Palla" w:date="2018-08-30T16:58:00Z">
        <w:r w:rsidR="00AA061E">
          <w:t>,</w:t>
        </w:r>
      </w:ins>
      <w:r>
        <w:t xml:space="preserve"> where values near 1 indicate better latent class separation; 2) the Lo-Mendell-Rubin Likelihood Ratio Test (LMR-LRT) [29,30] which compares </w:t>
      </w:r>
      <m:oMath>
        <m:r>
          <w:rPr>
            <w:rFonts w:ascii="Cambria Math" w:hAnsi="Cambria Math"/>
          </w:rPr>
          <m:t>q</m:t>
        </m:r>
      </m:oMath>
      <w:r>
        <w:t xml:space="preserve"> vs. </w:t>
      </w:r>
      <m:oMath>
        <m:r>
          <w:rPr>
            <w:rFonts w:ascii="Cambria Math" w:hAnsi="Cambria Math"/>
          </w:rPr>
          <m:t>q-1</m:t>
        </m:r>
      </m:oMath>
      <w:r>
        <w:t xml:space="preserve"> classes models, where </w:t>
      </w:r>
      <m:oMath>
        <m:r>
          <w:rPr>
            <w:rFonts w:ascii="Cambria Math" w:hAnsi="Cambria Math"/>
          </w:rPr>
          <m:t>q</m:t>
        </m:r>
      </m:oMath>
      <w:r>
        <w:t xml:space="preserve"> is the number of latent classes; most importantly, 3) pattern interpretability. In the steps of performing multilevel LCA, where LMR-LRT is not available, the same rules of model fit indices and pattern interpretability were used to determine the optimal combination of latent classes in observation day-level and individual-level. MLCA models were fitted in Mplus 7.4 [31], the Mplus syntax and outputs are shown in </w:t>
      </w:r>
      <w:r>
        <w:rPr>
          <w:b/>
        </w:rPr>
        <w:t>Appendix B</w:t>
      </w:r>
      <w:r>
        <w:t>.</w:t>
      </w:r>
    </w:p>
    <w:p w14:paraId="007A411B" w14:textId="77777777" w:rsidR="0090203D" w:rsidRDefault="000B7FB6">
      <w:pPr>
        <w:pStyle w:val="Heading3"/>
      </w:pPr>
      <w:bookmarkStart w:id="39" w:name="characteristics-of-day-level-latent-clas"/>
      <w:bookmarkEnd w:id="39"/>
      <w:r>
        <w:lastRenderedPageBreak/>
        <w:t>Characteristics of day-level latent classes and individual-level latent classes</w:t>
      </w:r>
    </w:p>
    <w:p w14:paraId="6D205829" w14:textId="027E1440" w:rsidR="0090203D" w:rsidRDefault="000B7FB6">
      <w:pPr>
        <w:pStyle w:val="FirstParagraph"/>
      </w:pPr>
      <w:r>
        <w:t xml:space="preserve">Day-level latent classes identified by the first step of MLCA were tabulated according to the day of </w:t>
      </w:r>
      <w:r w:rsidRPr="002E02EB">
        <w:rPr>
          <w:noProof/>
        </w:rPr>
        <w:t>week</w:t>
      </w:r>
      <w:r>
        <w:t xml:space="preserve"> and also whether the diary was recorded during weekends or not. A contingency table giving the frequency of responses across the 7-time slots of the survey days was produced. Descriptive statistics for the dietary day-level recordings according to the latent class memberships were presented.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w:t>
      </w:r>
      <w:r w:rsidRPr="002E02EB">
        <w:rPr>
          <w:noProof/>
        </w:rPr>
        <w:t>st w</w:t>
      </w:r>
      <w:r>
        <w:t>as used to assess evidence for</w:t>
      </w:r>
      <w:ins w:id="40" w:author="Luigi Palla" w:date="2018-08-30T17:02:00Z">
        <w:r w:rsidR="00AA061E">
          <w:t xml:space="preserve"> </w:t>
        </w:r>
      </w:ins>
      <w:r>
        <w:t>a difference in the distribution of categorical variables. One-way Analysis of Variance (ANOVA) was used to compare the means across the multiple groups for continuous variables.</w:t>
      </w:r>
    </w:p>
    <w:p w14:paraId="0CE3154F" w14:textId="5973F817" w:rsidR="0090203D" w:rsidRDefault="000B7FB6">
      <w:pPr>
        <w:pStyle w:val="BodyText"/>
      </w:pPr>
      <w:r>
        <w:t xml:space="preserve">Person-level point estimates and 95% confidence intervals (CIs) were determined by applying individual, nurse visiting, and blood sample weights </w:t>
      </w:r>
      <w:del w:id="41" w:author="Luigi Palla" w:date="2018-08-30T17:04:00Z">
        <w:r w:rsidDel="00AA061E">
          <w:delText xml:space="preserve">accordingly </w:delText>
        </w:r>
      </w:del>
      <w:del w:id="42" w:author="Luigi Palla" w:date="2018-08-30T17:05:00Z">
        <w:r w:rsidDel="00AA061E">
          <w:delText xml:space="preserve">which account for the probability of participant selection </w:delText>
        </w:r>
      </w:del>
      <w:r>
        <w:t>and the clustered survey design. Descriptive statistics for sample characteristics were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14:paraId="7EB532D0" w14:textId="06C70E57" w:rsidR="0090203D" w:rsidRDefault="000B7FB6">
      <w:pPr>
        <w:pStyle w:val="BodyText"/>
      </w:pPr>
      <w:r>
        <w:t>To see whether there is any temporal pattern for food intake</w:t>
      </w:r>
      <w:del w:id="43" w:author="Luigi Palla" w:date="2018-08-30T17:08:00Z">
        <w:r w:rsidDel="00AA061E">
          <w:delText xml:space="preserve"> eating could also be defined</w:delText>
        </w:r>
      </w:del>
      <w:r>
        <w:t xml:space="preserve"> at the individual-level,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14:paraId="086B61D5" w14:textId="53620E12" w:rsidR="0090203D" w:rsidRDefault="000B7FB6">
      <w:pPr>
        <w:pStyle w:val="BodyText"/>
      </w:pPr>
      <w:r>
        <w:t xml:space="preserve">For continuous variables, the </w:t>
      </w:r>
      <w:r>
        <w:rPr>
          <w:i/>
        </w:rPr>
        <w:t>F</w:t>
      </w:r>
      <w:r>
        <w:t xml:space="preserve"> test was used to determine differences between latent classes with Bonferroni correction to account for multiple </w:t>
      </w:r>
      <w:del w:id="44" w:author="Luigi Palla" w:date="2018-08-30T17:09:00Z">
        <w:r w:rsidDel="00B735F5">
          <w:delText xml:space="preserve">testing </w:delText>
        </w:r>
      </w:del>
      <w:ins w:id="45" w:author="Luigi Palla" w:date="2018-08-30T17:09:00Z">
        <w:r w:rsidR="00B735F5">
          <w:t>comparisons</w:t>
        </w:r>
        <w:r w:rsidR="00B735F5">
          <w:t xml:space="preserve"> </w:t>
        </w:r>
      </w:ins>
      <w:r>
        <w:t xml:space="preserve">across </w:t>
      </w:r>
      <m:oMath>
        <m:r>
          <w:rPr>
            <w:rFonts w:ascii="Cambria Math" w:hAnsi="Cambria Math"/>
          </w:rPr>
          <m:t>&gt;</m:t>
        </m:r>
      </m:oMath>
      <w:r>
        <w:t xml:space="preserve"> 2 classes when applicable. For categorical variables, differences between latent classes were assessed using the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survey data.</w:t>
      </w:r>
    </w:p>
    <w:p w14:paraId="1A94DD0E" w14:textId="77777777" w:rsidR="0090203D" w:rsidRDefault="000B7FB6">
      <w:pPr>
        <w:pStyle w:val="Heading3"/>
      </w:pPr>
      <w:r>
        <w:lastRenderedPageBreak/>
        <w:t>Association between individual-level latent classes and the prevalence of hypertension, and measurements of obesity</w:t>
      </w:r>
    </w:p>
    <w:p w14:paraId="5BF13029" w14:textId="77777777" w:rsidR="0090203D" w:rsidRDefault="000B7FB6">
      <w:pPr>
        <w:pStyle w:val="FirstParagraph"/>
      </w:pPr>
      <w:r>
        <w:t>Associations between individual-level carbohydrate eating classes and hypertension (yes/no), body mass index (BMI, kg/m</w:t>
      </w:r>
      <w:r>
        <w:rPr>
          <w:vertAlign w:val="superscript"/>
        </w:rPr>
        <w:t>2</w:t>
      </w:r>
      <w: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t xml:space="preserve"> tests (for continuous variables) and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categorical variables) were used to determine sex-specific differences by hypertension status, and BMI categories.</w:t>
      </w:r>
    </w:p>
    <w:p w14:paraId="4ED17913" w14:textId="77777777" w:rsidR="0090203D" w:rsidRDefault="000B7FB6">
      <w:pPr>
        <w:pStyle w:val="BodyText"/>
      </w:pPr>
      <w:r>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above-mentioned regression models restricted to those without diabetes.</w:t>
      </w:r>
    </w:p>
    <w:p w14:paraId="551EA21F" w14:textId="77777777" w:rsidR="0090203D" w:rsidRDefault="000B7FB6">
      <w:pPr>
        <w:pStyle w:val="BodyText"/>
      </w:pPr>
      <w:r>
        <w:t>For the multiple regression models, model fitting strategies are as follows:</w:t>
      </w:r>
    </w:p>
    <w:p w14:paraId="133E5F66" w14:textId="77777777" w:rsidR="0090203D" w:rsidRDefault="000B7FB6">
      <w:pPr>
        <w:numPr>
          <w:ilvl w:val="0"/>
          <w:numId w:val="13"/>
        </w:numPr>
      </w:pPr>
      <w:r>
        <w:t>The crude association between the carbohydrate eating groups and the outcomes was first examined.</w:t>
      </w:r>
    </w:p>
    <w:p w14:paraId="5ADE8141" w14:textId="77777777" w:rsidR="0090203D" w:rsidRDefault="000B7FB6">
      <w:pPr>
        <w:numPr>
          <w:ilvl w:val="0"/>
          <w:numId w:val="13"/>
        </w:numPr>
      </w:pPr>
      <w:r>
        <w:t>Potential confounders of the association between carbohydrate eating groups (exposure) and the outcomes were selected depending on the descriptive statistical analyses conducted above, i.e. those associated with both the exposure and the outcome and also not on the causal pathway were selected as potential confounders. Covariates that are strongly related with the outcomes but not associate with carbohydrate eating groups may reduce the standard errors and improve the precisions, so they were also considered in the linear regression models.</w:t>
      </w:r>
    </w:p>
    <w:p w14:paraId="2511731B" w14:textId="77777777" w:rsidR="0090203D" w:rsidRDefault="000B7FB6">
      <w:pPr>
        <w:numPr>
          <w:ilvl w:val="0"/>
          <w:numId w:val="13"/>
        </w:numPr>
      </w:pPr>
      <w:r>
        <w:lastRenderedPageBreak/>
        <w:t>Confounding and/or interaction effects from each of the potential factors were checked one by one. Interaction effects were tested using the adjusted Wald test for whether the regression coefficients of the interaction terms are simultaneously equal to zero.</w:t>
      </w:r>
    </w:p>
    <w:p w14:paraId="29799A24" w14:textId="77777777" w:rsidR="0090203D" w:rsidRDefault="000B7FB6">
      <w:pPr>
        <w:numPr>
          <w:ilvl w:val="0"/>
          <w:numId w:val="13"/>
        </w:numPr>
      </w:pPr>
      <w:r>
        <w:t>A preliminary model that includes all of the variables suggested to be confounders in the previous step was established.</w:t>
      </w:r>
    </w:p>
    <w:p w14:paraId="391B2DEC" w14:textId="73C2B808" w:rsidR="0090203D" w:rsidRDefault="000B7FB6">
      <w:pPr>
        <w:numPr>
          <w:ilvl w:val="0"/>
          <w:numId w:val="13"/>
        </w:numPr>
      </w:pPr>
      <w:r>
        <w:t xml:space="preserve">The remaining variables were added to the preliminary model one by one to see if any of them may be a confounder in </w:t>
      </w:r>
      <w:del w:id="46" w:author="Luigi Palla" w:date="2018-08-30T17:16:00Z">
        <w:r w:rsidDel="00B735F5">
          <w:delText xml:space="preserve">the condition of the </w:delText>
        </w:r>
      </w:del>
      <w:r>
        <w:t>presence of the other covariates.</w:t>
      </w:r>
    </w:p>
    <w:p w14:paraId="62BD7E37" w14:textId="77777777" w:rsidR="0090203D" w:rsidRDefault="000B7FB6">
      <w:pPr>
        <w:numPr>
          <w:ilvl w:val="0"/>
          <w:numId w:val="13"/>
        </w:numPr>
      </w:pPr>
      <w:r>
        <w:t xml:space="preserve">For logistic regression models (hypertension) under the survey data, </w:t>
      </w:r>
      <w:commentRangeStart w:id="47"/>
      <w:r>
        <w:t xml:space="preserve">goodness-of-fit was assessed using the adapted </w:t>
      </w:r>
      <w:r w:rsidRPr="002E02EB">
        <w:rPr>
          <w:rStyle w:val="VerbatimChar"/>
          <w:noProof/>
        </w:rPr>
        <w:t>svylogitgof</w:t>
      </w:r>
      <w:r>
        <w:t xml:space="preserve"> command in Stata [32]. </w:t>
      </w:r>
      <w:commentRangeEnd w:id="47"/>
      <w:r w:rsidR="00B735F5">
        <w:rPr>
          <w:rStyle w:val="CommentReference"/>
        </w:rPr>
        <w:commentReference w:id="47"/>
      </w:r>
      <w:r>
        <w:t>Other diagnostics for regular logistic regression models, such as estimating the pseudo-R</w:t>
      </w:r>
      <w:r>
        <w:rPr>
          <w:vertAlign w:val="superscript"/>
        </w:rPr>
        <w:t>2</w:t>
      </w:r>
      <w:r>
        <w:t>, AIC or BIC, checking the standardized Pearson residuals, or covariate pattern residuals are currently not available for weighted survey data.</w:t>
      </w:r>
    </w:p>
    <w:p w14:paraId="1A9FE8C3" w14:textId="77777777" w:rsidR="0090203D" w:rsidRDefault="000B7FB6">
      <w:pPr>
        <w:numPr>
          <w:ilvl w:val="0"/>
          <w:numId w:val="13"/>
        </w:numPr>
      </w:pPr>
      <w:commentRangeStart w:id="48"/>
      <w:r>
        <w:t>For linear regression models (WC, BMI), the assumption of independent observations is violated as soon as we weight the sample</w:t>
      </w:r>
      <w:commentRangeEnd w:id="48"/>
      <w:r w:rsidR="00074F25">
        <w:rPr>
          <w:rStyle w:val="CommentReference"/>
        </w:rPr>
        <w:commentReference w:id="48"/>
      </w:r>
      <w:r>
        <w:t xml:space="preserve">. </w:t>
      </w:r>
      <w:commentRangeStart w:id="49"/>
      <w:r>
        <w:t>General checking such as QQ plots of the residuals (normality), plotting the residuals against fitted values (constant variance) are not available either</w:t>
      </w:r>
      <w:commentRangeEnd w:id="49"/>
      <w:r w:rsidR="00074F25">
        <w:rPr>
          <w:rStyle w:val="CommentReference"/>
        </w:rPr>
        <w:commentReference w:id="49"/>
      </w:r>
      <w:r>
        <w:t>. Outliers, leverage, and Cook’s distance cannot be checked either, however, participants with extreme weightings (if any) were checked by removing them and refitting the models as a sensitivity analysis.</w:t>
      </w:r>
    </w:p>
    <w:p w14:paraId="03B14015" w14:textId="2965E0A5" w:rsidR="0090203D" w:rsidRDefault="000B7FB6">
      <w:pPr>
        <w:numPr>
          <w:ilvl w:val="0"/>
          <w:numId w:val="13"/>
        </w:numPr>
      </w:pPr>
      <w:r>
        <w:t xml:space="preserve">Since under </w:t>
      </w:r>
      <w:ins w:id="50" w:author="Luigi Palla" w:date="2018-08-30T17:26:00Z">
        <w:r w:rsidR="00074F25">
          <w:t xml:space="preserve">complex </w:t>
        </w:r>
      </w:ins>
      <w:r>
        <w:t xml:space="preserve">survey designed data, the sampling-weighted least squares are not maximum likelihood, it would not be possible to compare models using likelihood ratio test. Instead, adjusted Wald tests with </w:t>
      </w:r>
      <m:oMath>
        <m:r>
          <w:rPr>
            <w:rFonts w:ascii="Cambria Math" w:hAnsi="Cambria Math"/>
          </w:rPr>
          <m:t>p&lt;0.05</m:t>
        </m:r>
      </m:oMath>
      <w:r>
        <w:t xml:space="preserve"> were used as criteria for variable inclusion in the final model. Another Stata command </w:t>
      </w:r>
      <w:r>
        <w:rPr>
          <w:rStyle w:val="VerbatimChar"/>
        </w:rPr>
        <w:t>linktest</w:t>
      </w:r>
      <w:r>
        <w:t xml:space="preserve"> was also used to decide whether quadratic and cubic terms of continuous variables were necessary in improving fitting of the model [33].</w:t>
      </w:r>
    </w:p>
    <w:p w14:paraId="41F424CB" w14:textId="77777777" w:rsidR="0090203D" w:rsidRDefault="000B7FB6">
      <w:pPr>
        <w:pStyle w:val="FirstParagraph"/>
      </w:pPr>
      <w:r>
        <w:lastRenderedPageBreak/>
        <w:t xml:space="preserve">Data manipulation and preparation </w:t>
      </w:r>
      <w:r>
        <w:rPr>
          <w:b/>
        </w:rPr>
        <w:t>(Appendix A)</w:t>
      </w:r>
      <w:r>
        <w:t xml:space="preserve"> were done in R version 3.5.1 [34]. All statistical analyses, except for MLCA models, were performed with </w:t>
      </w:r>
      <w:r>
        <w:rPr>
          <w:rStyle w:val="VerbatimChar"/>
        </w:rPr>
        <w:t>svyset</w:t>
      </w:r>
      <w:r>
        <w:t xml:space="preserve"> command as implemented in Stata software version 15.1 [35]. The process of model fitting, covariate selection, and interaction effect testing for the association between carbohydrate eating patterns and hypertension is shown as an example in </w:t>
      </w:r>
      <w:r>
        <w:rPr>
          <w:b/>
        </w:rPr>
        <w:t>Appendix D</w:t>
      </w:r>
      <w:r>
        <w:t xml:space="preserve">. All </w:t>
      </w:r>
      <w:r>
        <w:rPr>
          <w:i/>
        </w:rPr>
        <w:t>p</w:t>
      </w:r>
      <w:r>
        <w:t xml:space="preserve"> values were two-sided.</w:t>
      </w:r>
    </w:p>
    <w:p w14:paraId="4E345E4E" w14:textId="77777777" w:rsidR="0090203D" w:rsidRDefault="000B7FB6">
      <w:pPr>
        <w:pStyle w:val="Heading1"/>
      </w:pPr>
      <w:bookmarkStart w:id="51" w:name="Chapter_3"/>
      <w:bookmarkEnd w:id="51"/>
      <w:r>
        <w:t>Results</w:t>
      </w:r>
    </w:p>
    <w:p w14:paraId="4A12B904" w14:textId="77777777" w:rsidR="0090203D" w:rsidRDefault="000B7FB6">
      <w:pPr>
        <w:pStyle w:val="Heading3"/>
      </w:pPr>
      <w:bookmarkStart w:id="52" w:name="model-selection-and-interpretation"/>
      <w:bookmarkEnd w:id="52"/>
      <w:r>
        <w:t>Model selection, and interpretation</w:t>
      </w:r>
    </w:p>
    <w:p w14:paraId="4B50B0C2" w14:textId="588E73A0" w:rsidR="0090203D" w:rsidRDefault="000B7FB6">
      <w:pPr>
        <w:pStyle w:val="FirstParagraph"/>
      </w:pPr>
      <w:r>
        <w:t xml:space="preserve">A series of traditional LCA of the responses to carbohydrate intake within the 7 time slots of the day was first examined. These initial analyses ignored the clustering of observation days within participants of the survey. </w:t>
      </w:r>
      <w:r>
        <w:rPr>
          <w:b/>
        </w:rPr>
        <w:t>Table 3.1</w:t>
      </w:r>
      <w:r>
        <w:t xml:space="preserve"> shows the latent class solutions for one to five classes (see rows under the Fixed effects model section). The BIC declines </w:t>
      </w:r>
      <w:del w:id="53" w:author="Luigi Palla" w:date="2018-08-30T17:33:00Z">
        <w:r w:rsidDel="00703F8F">
          <w:delText>with increases</w:delText>
        </w:r>
      </w:del>
      <w:ins w:id="54" w:author="Luigi Palla" w:date="2018-08-30T17:33:00Z">
        <w:r w:rsidR="00703F8F">
          <w:t>as</w:t>
        </w:r>
      </w:ins>
      <w:r>
        <w:t xml:space="preserve"> </w:t>
      </w:r>
      <w:del w:id="55" w:author="Luigi Palla" w:date="2018-08-30T17:33:00Z">
        <w:r w:rsidDel="00703F8F">
          <w:delText>in</w:delText>
        </w:r>
      </w:del>
      <w:r>
        <w:t xml:space="preserve"> the number of day level classes increases. However, the improvement of BIC dropped to less than 1000 from 3 class to 4 class solutions (658.9) and from 4 class to 5 class solutions (361.7). Entropy index indicates that the 4 class model could explain about 51% percent of the data, while </w:t>
      </w:r>
      <w:r>
        <w:rPr>
          <w:i/>
        </w:rPr>
        <w:t>p</w:t>
      </w:r>
      <w:r>
        <w:t xml:space="preserve"> values of Lo-Mendell-Rubun LRT suggest that the more classes we fit, the better model we will have until up to 6 classes (</w:t>
      </w:r>
      <w:r>
        <w:rPr>
          <w:i/>
        </w:rPr>
        <w:t>p</w:t>
      </w:r>
      <w:r>
        <w:t xml:space="preserve"> = 0.06 and is not shown in the table). For the sake of parsimony, we only extended the model with random effects building on 2 class, 3 class, and 4 class solutions.</w:t>
      </w:r>
    </w:p>
    <w:p w14:paraId="7199E84D" w14:textId="77777777" w:rsidR="0090203D" w:rsidRDefault="000B7FB6">
      <w:pPr>
        <w:pStyle w:val="BodyText"/>
      </w:pPr>
      <w:r>
        <w:t xml:space="preserve">The results of the random effects models are presented in </w:t>
      </w:r>
      <w:r>
        <w:rPr>
          <w:b/>
        </w:rPr>
        <w:t>Table 3.1</w:t>
      </w:r>
      <w:r>
        <w:t xml:space="preserve"> under the Random effects model section. It is obvious that the BIC improves with the addition of random effects to account for the nested structure of the data. Entropy indicates that 2 classes in the day level and 4 classes in the individual level may be the best solution mathematically. However, after these solutions were checked in more details, the most substantively interpretable model was found to be the 3</w:t>
      </w:r>
      <m:oMath>
        <m:r>
          <w:rPr>
            <w:rFonts w:ascii="Cambria Math" w:hAnsi="Cambria Math"/>
          </w:rPr>
          <m:t>×</m:t>
        </m:r>
      </m:oMath>
      <w:r>
        <w:t xml:space="preserve">3 random effect model, which is the model with 3 latent classes in the day level and 3 latent classes in the individual level. </w:t>
      </w:r>
      <w:r>
        <w:lastRenderedPageBreak/>
        <w:t xml:space="preserve">We must emphasize that different researchers may have made decisions slightly different from ours, we have provided other solutions in </w:t>
      </w:r>
      <w:r>
        <w:rPr>
          <w:b/>
        </w:rPr>
        <w:t>Appendix C</w:t>
      </w:r>
      <w:r>
        <w:t xml:space="preserve"> for reference.</w:t>
      </w:r>
    </w:p>
    <w:p w14:paraId="3871CC68" w14:textId="77777777" w:rsidR="0090203D" w:rsidRDefault="000B7FB6">
      <w:pPr>
        <w:pStyle w:val="BodyText"/>
      </w:pPr>
      <w:r>
        <w:t>In the 3</w:t>
      </w:r>
      <m:oMath>
        <m:r>
          <w:rPr>
            <w:rFonts w:ascii="Cambria Math" w:hAnsi="Cambria Math"/>
          </w:rPr>
          <m:t>×</m:t>
        </m:r>
      </m:oMath>
      <w:r>
        <w:t xml:space="preserve">3 random effect model solution we have chosen, there were 39.5%, 20.4%, and 40.1% observations classified into 3 latent groups at the day level. The overall counts and percentages for each response within each time slot and the distributions of the solution are presented in </w:t>
      </w:r>
      <w:r>
        <w:rPr>
          <w:b/>
        </w:rPr>
        <w:t>Table 3.2</w:t>
      </w:r>
      <w:r>
        <w:t xml:space="preserve">. The trajectories illustrating the change of the probabilities of each response to carbohydrate eating during the hours of the day are shown separately by three types of days in </w:t>
      </w:r>
      <w:r>
        <w:rPr>
          <w:b/>
        </w:rPr>
        <w:t>Figure 3.1</w:t>
      </w:r>
      <w:r>
        <w:t>.</w:t>
      </w:r>
    </w:p>
    <w:p w14:paraId="00BB8422" w14:textId="77777777" w:rsidR="0090203D" w:rsidRDefault="0090203D">
      <w:pPr>
        <w:pStyle w:val="BodyText"/>
      </w:pPr>
    </w:p>
    <w:p w14:paraId="34C8B15E" w14:textId="77777777" w:rsidR="0090203D" w:rsidRDefault="000B7FB6">
      <w:pPr>
        <w:pStyle w:val="BodyText"/>
      </w:pPr>
      <w:r>
        <w:t xml:space="preserve">Class 1 days </w:t>
      </w:r>
      <w:r>
        <w:rPr>
          <w:b/>
        </w:rPr>
        <w:t>(Figure 3.1-A)</w:t>
      </w:r>
      <w:r>
        <w:t xml:space="preserve"> were given the name of “high percentage carbohydrate day” since in these days of the survey, the probabilities of carbohydrate contributed higher or equal to 50% of the energy consumed were always higher than that in the other two types of days. Specifically, high percentage carbohydrate days were </w:t>
      </w:r>
      <w:r w:rsidRPr="000B7FB6">
        <w:rPr>
          <w:noProof/>
        </w:rPr>
        <w:t>characterised</w:t>
      </w:r>
      <w:r>
        <w:t xml:space="preserve">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14:paraId="124932A7" w14:textId="77777777" w:rsidR="000B7FB6" w:rsidRDefault="000B7FB6">
      <w:pPr>
        <w:pStyle w:val="BodyText"/>
        <w:rPr>
          <w:noProof/>
        </w:rPr>
      </w:pPr>
    </w:p>
    <w:p w14:paraId="1D28E4EF" w14:textId="77777777" w:rsidR="0090203D" w:rsidRDefault="000B7FB6">
      <w:pPr>
        <w:pStyle w:val="BodyText"/>
      </w:pPr>
      <w:r>
        <w:t xml:space="preserve">Class 2 days </w:t>
      </w:r>
      <w:r>
        <w:rPr>
          <w:b/>
        </w:rPr>
        <w:t>(Figure 3.1-B)</w:t>
      </w:r>
      <w:r>
        <w:t xml:space="preserve"> were named as “low percentage carbohydrate day” because first of all, in these days the probability of participants skipping breakfast was 0.45. And after 9 am, within these days, the probability of having low carbohydrate contained food (carbohydrate contributed </w:t>
      </w:r>
      <m:oMath>
        <m:r>
          <w:rPr>
            <w:rFonts w:ascii="Cambria Math" w:hAnsi="Cambria Math"/>
          </w:rPr>
          <m:t>&lt;</m:t>
        </m:r>
      </m:oMath>
      <w:r>
        <w:t xml:space="preserve"> 50% of total energy intake), was always higher than having high carbohydrate contained food (carbohydrate contributed </w:t>
      </w:r>
      <m:oMath>
        <m:r>
          <w:rPr>
            <w:rFonts w:ascii="Cambria Math" w:hAnsi="Cambria Math"/>
          </w:rPr>
          <m:t>≥</m:t>
        </m:r>
      </m:oMath>
      <w:r>
        <w:t xml:space="preserve"> 50% of total energy intake). In class 2 days, participants also turned to have morning snacks (with a probability of only 0.079 of </w:t>
      </w:r>
      <w:r>
        <w:rPr>
          <w:b/>
        </w:rPr>
        <w:t>not</w:t>
      </w:r>
      <w:r>
        <w:t xml:space="preserve"> eating any food and similar probabilities of having either high or low carbohydrate contained food). This phenomenon may also </w:t>
      </w:r>
      <w:r>
        <w:lastRenderedPageBreak/>
        <w:t xml:space="preserve">be interpreted as having a long and late breakfast (brunch) in these mornings. The probability of </w:t>
      </w:r>
      <w:r>
        <w:rPr>
          <w:b/>
        </w:rPr>
        <w:t>not</w:t>
      </w:r>
      <w:r>
        <w:t xml:space="preserve"> eating any food was the lowest for low carbohydrate days during the midnight time slot (10 pm to 6 am), with a probability of 0.590 compared with 0.680 and 0.751 in class 1 and class 3 days, respectively.</w:t>
      </w:r>
    </w:p>
    <w:p w14:paraId="44E35FC1" w14:textId="77777777" w:rsidR="000B7FB6" w:rsidRDefault="000B7FB6">
      <w:pPr>
        <w:pStyle w:val="BodyText"/>
      </w:pPr>
    </w:p>
    <w:p w14:paraId="61DD56C6" w14:textId="77777777" w:rsidR="0090203D" w:rsidRDefault="000B7FB6">
      <w:pPr>
        <w:pStyle w:val="BodyText"/>
      </w:pPr>
      <w:r>
        <w:t xml:space="preserve">Class 3 days </w:t>
      </w:r>
      <w:r>
        <w:rPr>
          <w:b/>
        </w:rPr>
        <w:t>(Figure 3.1-C)</w:t>
      </w:r>
      <w: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14:paraId="0356E26B" w14:textId="77777777" w:rsidR="0090203D" w:rsidRDefault="000B7FB6">
      <w:pPr>
        <w:pStyle w:val="Heading3"/>
      </w:pPr>
      <w:bookmarkStart w:id="56" w:name="features-of-the-three-types-of-carbohydr"/>
      <w:bookmarkEnd w:id="56"/>
      <w:r>
        <w:t>Features of the three types of carbohydrate eating temporal patterns</w:t>
      </w:r>
    </w:p>
    <w:p w14:paraId="3738D958" w14:textId="77777777" w:rsidR="0090203D" w:rsidRDefault="0090203D">
      <w:pPr>
        <w:pStyle w:val="FirstParagraph"/>
      </w:pPr>
    </w:p>
    <w:p w14:paraId="1AF6E0D5" w14:textId="77777777" w:rsidR="0090203D" w:rsidRDefault="000B7FB6">
      <w:pPr>
        <w:pStyle w:val="BodyText"/>
      </w:pPr>
      <w:r>
        <w:t xml:space="preserve">The details of the characteristics of the three types of carbohydrate eating temporal patterns were listed in </w:t>
      </w:r>
      <w:r>
        <w:rPr>
          <w:b/>
        </w:rPr>
        <w:t>Table [tab:day-level-features]</w:t>
      </w:r>
      <w:r>
        <w:t>. Specifically, regular meals day turned to be recorded slightly more often in Northern Ireland, and Scotland. In terms of day of week distribution in the three types of days, there is strong evidence (</w:t>
      </w:r>
      <w:r>
        <w:rPr>
          <w:i/>
        </w:rPr>
        <w:t>p</w:t>
      </w:r>
      <w:r>
        <w:t xml:space="preserve"> &lt; 0.001) that high percentage carbohydrate days appeared more frequently in weekends (32.5%) compared with low carbohydrate day (26.5%) and regular meals </w:t>
      </w:r>
      <w:r w:rsidRPr="000B7FB6">
        <w:rPr>
          <w:noProof/>
        </w:rPr>
        <w:t>day</w:t>
      </w:r>
      <w:r>
        <w:t xml:space="preserve"> (30.7%).</w:t>
      </w:r>
    </w:p>
    <w:p w14:paraId="0C1C1962" w14:textId="56AB9B4F" w:rsidR="0090203D" w:rsidRDefault="000B7FB6">
      <w:pPr>
        <w:pStyle w:val="BodyText"/>
      </w:pPr>
      <w:r>
        <w:t xml:space="preserve">As expected, consumption of total energy (7539.98 kJ), total carbohydrate (222.79 g), total sugar (98.63 g), starch (124.07 g), and non-milk extrinsic sugar (59.45 g) </w:t>
      </w:r>
      <w:r w:rsidRPr="000B7FB6">
        <w:rPr>
          <w:noProof/>
        </w:rPr>
        <w:t>were</w:t>
      </w:r>
      <w:r>
        <w:t xml:space="preserve"> the highest among high percentage carbohydrate days (all </w:t>
      </w:r>
      <w:r>
        <w:rPr>
          <w:i/>
        </w:rPr>
        <w:t>p</w:t>
      </w:r>
      <w:r>
        <w:t xml:space="preserve"> &lt; 0.001). On the other hand, the consumption of protein (73.29 g), total fat (67.24 g), and alcohol (13.80 g) were the highest in the regular meals days. Moreover, in the high percentage carbohydrate days, </w:t>
      </w:r>
      <w:r>
        <w:lastRenderedPageBreak/>
        <w:t>participants turned</w:t>
      </w:r>
      <w:ins w:id="57" w:author="Luigi Palla" w:date="2018-08-30T17:57:00Z">
        <w:r w:rsidR="00831AAB">
          <w:t xml:space="preserve"> out</w:t>
        </w:r>
      </w:ins>
      <w:r>
        <w:t xml:space="preserve"> to consume the highest amount of fruit (107.40 g). There was no evidence of any difference in the consumption of yellow, red, or green vegetables across the three types of days (</w:t>
      </w:r>
      <w:r>
        <w:rPr>
          <w:i/>
        </w:rPr>
        <w:t>p</w:t>
      </w:r>
      <w:r>
        <w:t xml:space="preserve"> = 0.681).</w:t>
      </w:r>
    </w:p>
    <w:p w14:paraId="2D067B73" w14:textId="77777777" w:rsidR="0090203D" w:rsidRDefault="000B7FB6">
      <w:pPr>
        <w:pStyle w:val="Heading3"/>
      </w:pPr>
      <w:bookmarkStart w:id="58" w:name="individual-level-lca-solution"/>
      <w:bookmarkEnd w:id="58"/>
      <w:r>
        <w:t>Individual-level LCA solution</w:t>
      </w:r>
    </w:p>
    <w:p w14:paraId="6CBAC31E" w14:textId="77777777" w:rsidR="0090203D" w:rsidRDefault="000B7FB6">
      <w:pPr>
        <w:pStyle w:val="FirstParagraph"/>
      </w:pPr>
      <w: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3.2</w:t>
      </w:r>
      <w:r>
        <w:t xml:space="preserve">, and </w:t>
      </w:r>
      <w:r>
        <w:rPr>
          <w:b/>
        </w:rPr>
        <w:t>3.3</w:t>
      </w:r>
      <w:r>
        <w:t>.</w:t>
      </w:r>
    </w:p>
    <w:p w14:paraId="53DC35A8" w14:textId="77777777" w:rsidR="000B7FB6" w:rsidRDefault="000B7FB6">
      <w:pPr>
        <w:pStyle w:val="BodyText"/>
      </w:pPr>
    </w:p>
    <w:p w14:paraId="42034D44" w14:textId="77777777" w:rsidR="0090203D" w:rsidRDefault="000B7FB6">
      <w:pPr>
        <w:pStyle w:val="BodyText"/>
      </w:pPr>
      <w:r>
        <w:t xml:space="preserve">With two individual-level latent classes </w:t>
      </w:r>
      <w:r>
        <w:rPr>
          <w:b/>
        </w:rPr>
        <w:t>(Figure 3.2)</w:t>
      </w:r>
      <w:r>
        <w:t>, one individual class comprises individuals with a relatively slightly higher proportion of having “low carbohydrate day” (22.1%) compared to the other (17.4%). This class represents nearly 65% of the individuals. However, we believe these individual classes are not very distinguishable from each other.</w:t>
      </w:r>
    </w:p>
    <w:p w14:paraId="13B7FE60" w14:textId="1072138C" w:rsidR="0090203D" w:rsidRDefault="000B7FB6">
      <w:pPr>
        <w:pStyle w:val="BodyText"/>
      </w:pPr>
      <w:r>
        <w:t xml:space="preserve">With three individual-level latent classes </w:t>
      </w:r>
      <w:r>
        <w:rPr>
          <w:b/>
        </w:rPr>
        <w:t>(Figure 3.3)</w:t>
      </w:r>
      <w:r>
        <w:t xml:space="preserve">, a low-carbohydrate eaters class, a moderate-carbohydrate eaters class, and a high-carbohydrate eaters class emerge. 43.1% participants were identified as high-carbohydrate eaters, in these individuals, about 50% of the days (2 out of 4 days) of their dietary diary could be classified as having high percentage carbohydrate days. Nearly 1 out of 4 days of their dietary diary were either “regular meals day” or “low carbohydrate day”. 28.1% participants fell into the low carbohydrate eaters class on the left-hand side of </w:t>
      </w:r>
      <w:r>
        <w:rPr>
          <w:b/>
        </w:rPr>
        <w:t>Figure 3.3</w:t>
      </w:r>
      <w:r>
        <w:t xml:space="preserve">, their recordings of food intake showed that in more than 60% of their days, they were having “regular meals” which was characterised as with the highest amount of fat and alcohol consumptions as already described in </w:t>
      </w:r>
      <w:r>
        <w:rPr>
          <w:b/>
        </w:rPr>
        <w:t>Table 3.3</w:t>
      </w:r>
      <w:r>
        <w:t>. Moderate carbohydrate eaters have comparable proportions (42.0% vs. 40.0%) of</w:t>
      </w:r>
      <w:del w:id="59" w:author="Luigi Palla" w:date="2018-08-30T18:03:00Z">
        <w:r w:rsidDel="00831AAB">
          <w:delText xml:space="preserve"> having </w:delText>
        </w:r>
      </w:del>
      <w:r>
        <w:t>high carbohydrate days and regular meals days; 18.0% of their dietary diary was found to be low carbohydrate days.</w:t>
      </w:r>
    </w:p>
    <w:p w14:paraId="14A66618" w14:textId="77777777" w:rsidR="000B7FB6" w:rsidRDefault="000B7FB6">
      <w:pPr>
        <w:pStyle w:val="BodyText"/>
      </w:pPr>
    </w:p>
    <w:p w14:paraId="4EA7698E" w14:textId="77777777" w:rsidR="0090203D" w:rsidRDefault="000B7FB6">
      <w:pPr>
        <w:pStyle w:val="BodyText"/>
      </w:pPr>
      <w:r>
        <w:lastRenderedPageBreak/>
        <w:t xml:space="preserve">After recognising that there were three potential latent groups of carbohydrate eaters in the UK adults, whose food consumption patterns were also probably switching from one to another during the survey, their average carbohydrate contribution to total energy intake (as well as the subtypes of carbohydrate actually consumed) within the 7 pre-defined time slots of the day were still of interest. Survey-design-weighted mean energy intake within each time slot of the day and their composition of contribution is illustrated in </w:t>
      </w:r>
      <w:r>
        <w:rPr>
          <w:b/>
        </w:rPr>
        <w:t>Figure 3.4</w:t>
      </w:r>
      <w:r>
        <w:t xml:space="preserve">, weighted mean nutrients intakes are listed in </w:t>
      </w:r>
      <w:r>
        <w:rPr>
          <w:b/>
        </w:rPr>
        <w:t>Table 3.4</w:t>
      </w:r>
      <w:r>
        <w:t>.</w:t>
      </w:r>
    </w:p>
    <w:p w14:paraId="07894754" w14:textId="77777777" w:rsidR="000B7FB6" w:rsidRDefault="000B7FB6">
      <w:pPr>
        <w:pStyle w:val="BodyText"/>
      </w:pPr>
    </w:p>
    <w:p w14:paraId="388213B8" w14:textId="12346421" w:rsidR="0090203D" w:rsidRDefault="000B7FB6">
      <w:pPr>
        <w:pStyle w:val="BodyText"/>
      </w:pPr>
      <w:r>
        <w:t xml:space="preserve">Among the three types of carbohydrate eaters, the mean of total energy intake over the 4 days of dietary survey was the highest (7985.8 kJ, 95%CI: 7283.3, 8146.3) in the low carbohydrate eaters group, and the lowest (7341.8 kJ, 95%CI: 7172.5, 7511.2) in the moderate eaters group </w:t>
      </w:r>
      <w:r>
        <w:rPr>
          <w:b/>
        </w:rPr>
        <w:t xml:space="preserve">(Table </w:t>
      </w:r>
      <w:r w:rsidR="00F62A8B">
        <w:rPr>
          <w:b/>
        </w:rPr>
        <w:t>3.4</w:t>
      </w:r>
      <w:r>
        <w:rPr>
          <w:b/>
        </w:rPr>
        <w:t>)</w:t>
      </w:r>
      <w:r>
        <w:t xml:space="preserve">. Sources of energy for each type of carbohydrate eaters by the 7-time slots were also different. Low carbohydrate eaters </w:t>
      </w:r>
      <w:r>
        <w:rPr>
          <w:b/>
        </w:rPr>
        <w:t xml:space="preserve">(Figure </w:t>
      </w:r>
      <w:r w:rsidR="00F62A8B">
        <w:rPr>
          <w:b/>
        </w:rPr>
        <w:t>3.4</w:t>
      </w:r>
      <w:r>
        <w:rPr>
          <w:b/>
        </w:rPr>
        <w:t>-A)</w:t>
      </w:r>
      <w:r>
        <w:t xml:space="preserve"> never had carbohydrate contribut</w:t>
      </w:r>
      <w:ins w:id="60" w:author="Luigi Palla" w:date="2018-08-30T18:07:00Z">
        <w:r w:rsidR="00331D9E">
          <w:t>ing</w:t>
        </w:r>
      </w:ins>
      <w:del w:id="61" w:author="Luigi Palla" w:date="2018-08-30T18:07:00Z">
        <w:r w:rsidDel="00331D9E">
          <w:delText>ed</w:delText>
        </w:r>
      </w:del>
      <w:r>
        <w:t xml:space="preserve"> more than 50% of their total energy throughout the day. Energy from fat was the highest for low carbohydrate eaters most of the time during the day (except for the time slot between 10 pm to 6 </w:t>
      </w:r>
      <w:r w:rsidRPr="00F62A8B">
        <w:rPr>
          <w:noProof/>
        </w:rPr>
        <w:t>am</w:t>
      </w:r>
      <w:r>
        <w:t xml:space="preserve"> next morning). Most impressively, energy contributed by alcohol was always the highest in low carbohydrate eaters, percentages for energy from alcohol for the 7-times slots were 1.4% (6-9 am), 1.8% (9-12 noon), 3.1% (12-2 pm), 7.2% (2-5 pm), 8.4% (5-8 pm), 20.0% (8-10 pm), and 31.2% (10-6 am), respectively. Contributions from different energy sources were quite similar for moderate and high carbohydrate eaters, but their absolute amount of energy consumption at each time slot was largely different. Moderate carbohydrate eaters </w:t>
      </w:r>
      <w:r>
        <w:rPr>
          <w:b/>
        </w:rPr>
        <w:t xml:space="preserve">(Figure </w:t>
      </w:r>
      <w:r w:rsidR="00F62A8B">
        <w:rPr>
          <w:b/>
        </w:rPr>
        <w:t>3.4</w:t>
      </w:r>
      <w:r>
        <w:rPr>
          <w:b/>
        </w:rPr>
        <w:t>-B)</w:t>
      </w:r>
      <w:r>
        <w:t xml:space="preserve"> were </w:t>
      </w:r>
      <w:r w:rsidRPr="00F62A8B">
        <w:rPr>
          <w:noProof/>
        </w:rPr>
        <w:t>characterised</w:t>
      </w:r>
      <w:r>
        <w:t xml:space="preserve"> as consuming the lowest energy (296.9 kJ) before 9 am but having higher energy consumption (967.9 kJ) between 9 am and 12 noon time compared with low and high carbohydrate eaters. Moderate carbohydrate eaters may tend to have later breakfast, later lunch, and probably later dinner as well. They had the highest total energy consumption (599.7 kJ) at night (10 pm - 6 am) across all three types of eaters. High carbohydrate eaters </w:t>
      </w:r>
      <w:r>
        <w:rPr>
          <w:b/>
        </w:rPr>
        <w:t xml:space="preserve">(Figure </w:t>
      </w:r>
      <w:r w:rsidR="00F62A8B">
        <w:rPr>
          <w:b/>
        </w:rPr>
        <w:t>3.4</w:t>
      </w:r>
      <w:r>
        <w:rPr>
          <w:b/>
        </w:rPr>
        <w:t>-C)</w:t>
      </w:r>
      <w:r>
        <w:t xml:space="preserve"> consumed the highest total energy (929.0 kJ) during 6 am to 9 am in the morning and the </w:t>
      </w:r>
      <w:r>
        <w:lastRenderedPageBreak/>
        <w:t xml:space="preserve">lowest total energy between 10 pm to 6 am (205.5 kJ). Specifically, carbohydrate contributions to total energy intake were 65.3% (6-9 am), 56.2% (9-12 noon), 46.2% (12-2 pm), 50.3% (2-5 pm), 42.5% (5-8 pm), 44.1% (8-10 pm), and 49.9% (10-6 am). We also noticed that high carbohydrate eaters consumed their energy mainly from the following </w:t>
      </w:r>
      <w:r w:rsidRPr="00F62A8B">
        <w:rPr>
          <w:noProof/>
        </w:rPr>
        <w:t>three time</w:t>
      </w:r>
      <w:r>
        <w:t xml:space="preserve"> slots: 6-9 am, 12-2 pm, and 5-8 pm.</w:t>
      </w:r>
    </w:p>
    <w:p w14:paraId="713B4824" w14:textId="699D61CE" w:rsidR="0090203D" w:rsidRDefault="000B7FB6">
      <w:pPr>
        <w:pStyle w:val="BodyText"/>
      </w:pPr>
      <w:r>
        <w:t xml:space="preserve">In total, the mean of total carbohydrate intake was 203.8 g, 218.3 g, and 233.4 g for low, moderate, and high carbohydrate eaters, respectively </w:t>
      </w:r>
      <w:r>
        <w:rPr>
          <w:b/>
        </w:rPr>
        <w:t xml:space="preserve">(Table </w:t>
      </w:r>
      <w:r w:rsidR="00F62A8B">
        <w:rPr>
          <w:b/>
        </w:rPr>
        <w:t>3.4</w:t>
      </w:r>
      <w:r>
        <w:rPr>
          <w:b/>
        </w:rPr>
        <w:t>)</w:t>
      </w:r>
      <w:r>
        <w:t xml:space="preserve">. Total energy contributed by carbohydrate was close to 50% among the high carbohydrate eaters but was only 40.6% among the low carbohydrate eaters. In terms of the subtypes (components) of the carbohydrate consumed at each time slot, high carbohydrate eaters consumed more than 2 times (compared to low carbohydrate eaters) and nearly 4 times (against moderate carbohydrate eaters) the amount of sugar (37.9g 95% CI: 36.8, 39.2) and non-milk extrinsic sugar (i.e. free sugar, 11.1g 95%CI: 10.7, 11.6) between 6-9 am. Moderate carbohydrate eaters had carbohydrate intakes that were more spread out throughout the day. They consumed more sugar and starch during 9-12 noon, 2-5 pm, 8-10 pm, and 10-6 </w:t>
      </w:r>
      <w:r w:rsidRPr="009D7D02">
        <w:rPr>
          <w:noProof/>
        </w:rPr>
        <w:t>am</w:t>
      </w:r>
      <w:r>
        <w:t xml:space="preserve">. Low carbohydrate eaters turned to have </w:t>
      </w:r>
      <w:r w:rsidRPr="009D7D02">
        <w:rPr>
          <w:noProof/>
        </w:rPr>
        <w:t>similar</w:t>
      </w:r>
      <w:r>
        <w:t xml:space="preserve"> temporal pattern of consuming carbohydrates </w:t>
      </w:r>
      <w:del w:id="62" w:author="Luigi Palla" w:date="2018-08-30T18:13:00Z">
        <w:r w:rsidDel="00331D9E">
          <w:delText xml:space="preserve">with </w:delText>
        </w:r>
      </w:del>
      <w:ins w:id="63" w:author="Luigi Palla" w:date="2018-08-30T18:13:00Z">
        <w:r w:rsidR="00331D9E">
          <w:t>as</w:t>
        </w:r>
        <w:r w:rsidR="00331D9E">
          <w:t xml:space="preserve"> </w:t>
        </w:r>
      </w:ins>
      <w:r>
        <w:t xml:space="preserve">the high carbohydrate eaters, but the absolute amount of </w:t>
      </w:r>
      <w:r w:rsidRPr="009D7D02">
        <w:rPr>
          <w:noProof/>
        </w:rPr>
        <w:t>fibre</w:t>
      </w:r>
      <w:r>
        <w:t>, sugar, free sugar, and starch consumed were usually lower than that in the high carbohydrate eaters except for time slots of 2-5 pm, and 10-6 am. Strong evidence (</w:t>
      </w:r>
      <w:r>
        <w:rPr>
          <w:i/>
        </w:rPr>
        <w:t>p</w:t>
      </w:r>
      <w:r>
        <w:t xml:space="preserve"> &lt; 0.001) suggested that the</w:t>
      </w:r>
      <w:r w:rsidR="00F62A8B">
        <w:t xml:space="preserve"> </w:t>
      </w:r>
      <w:r>
        <w:t xml:space="preserve">mean of total </w:t>
      </w:r>
      <w:r w:rsidRPr="009D7D02">
        <w:rPr>
          <w:noProof/>
        </w:rPr>
        <w:t>fibre</w:t>
      </w:r>
      <w:r>
        <w:t xml:space="preserve"> consumption for low, moderate, and high carbohydrate eaters were different: 13.7g (95%CI: 13.4, 14.0), 12.5g (95%CI: 12.1, 12.9), and 14.7g (95%CI: 14.4, 14.9) with all 95% CI being </w:t>
      </w:r>
      <w:del w:id="64" w:author="Luigi Palla" w:date="2018-08-30T18:14:00Z">
        <w:r w:rsidDel="00331D9E">
          <w:delText>exclusive to each other</w:delText>
        </w:r>
      </w:del>
      <w:ins w:id="65" w:author="Luigi Palla" w:date="2018-08-30T18:14:00Z">
        <w:r w:rsidR="00331D9E">
          <w:t>non-overlapping</w:t>
        </w:r>
      </w:ins>
      <w:r>
        <w:t xml:space="preserve">. It is also noteworthy that low carbohydrate eaters consumed the highest average amount of protein (79.9 g, 17.2% of total energy), fat (74.7g, 35.4% of total energy), and alcohol (20.8 g, 6.8% of total energy) as we have described for </w:t>
      </w:r>
      <w:r>
        <w:rPr>
          <w:b/>
        </w:rPr>
        <w:t xml:space="preserve">Figure </w:t>
      </w:r>
      <w:r w:rsidR="00F62A8B">
        <w:rPr>
          <w:b/>
        </w:rPr>
        <w:t>3.4</w:t>
      </w:r>
      <w:r>
        <w:t>.</w:t>
      </w:r>
    </w:p>
    <w:p w14:paraId="0A4B862A" w14:textId="0DFB3F1F" w:rsidR="0090203D" w:rsidRDefault="000B7FB6">
      <w:pPr>
        <w:pStyle w:val="BodyText"/>
      </w:pPr>
      <w:r>
        <w:t xml:space="preserve">The social-demographic characteristics of the UK adults according to their individual level latent class membership are shown in </w:t>
      </w:r>
      <w:r>
        <w:rPr>
          <w:b/>
        </w:rPr>
        <w:t xml:space="preserve">Table </w:t>
      </w:r>
      <w:r w:rsidR="00584D39">
        <w:rPr>
          <w:b/>
        </w:rPr>
        <w:t>3.5</w:t>
      </w:r>
      <w:r>
        <w:t>. Moderate carbohydrate eaters were relatively younger (</w:t>
      </w:r>
      <w:r>
        <w:rPr>
          <w:i/>
        </w:rPr>
        <w:t>p</w:t>
      </w:r>
      <w:r>
        <w:t xml:space="preserve"> &lt; 0.001). Gender distribution across the three types of carbohydrate eaters was fairly even (</w:t>
      </w:r>
      <w:r>
        <w:rPr>
          <w:i/>
        </w:rPr>
        <w:t>p</w:t>
      </w:r>
      <w:r>
        <w:t xml:space="preserve"> = 0.119). The distribution of the carbohydrate eater types appears to be changing with the year of survey. Low carbohydrate eaters </w:t>
      </w:r>
      <w:r>
        <w:lastRenderedPageBreak/>
        <w:t>represented 32.5% of the population in the first year of the survey but later dropped to lower than 30% (</w:t>
      </w:r>
      <w:del w:id="66" w:author="Luigi Palla" w:date="2018-08-30T18:16:00Z">
        <w:r w:rsidDel="00331D9E">
          <w:delText xml:space="preserve">lowest </w:delText>
        </w:r>
      </w:del>
      <w:ins w:id="67" w:author="Luigi Palla" w:date="2018-08-30T18:16:00Z">
        <w:r w:rsidR="00331D9E">
          <w:t>minimum</w:t>
        </w:r>
        <w:r w:rsidR="00331D9E">
          <w:t xml:space="preserve"> </w:t>
        </w:r>
      </w:ins>
      <w:r>
        <w:t>in the third year</w:t>
      </w:r>
      <w:ins w:id="68" w:author="Luigi Palla" w:date="2018-08-30T18:16:00Z">
        <w:r w:rsidR="00331D9E">
          <w:t xml:space="preserve"> at</w:t>
        </w:r>
      </w:ins>
      <w:del w:id="69" w:author="Luigi Palla" w:date="2018-08-30T18:16:00Z">
        <w:r w:rsidDel="00331D9E">
          <w:delText>,</w:delText>
        </w:r>
      </w:del>
      <w:r>
        <w:t xml:space="preserve"> 22.6%) until the most recent year. The proportion of high carbohydrate eaters increased from 41.2% to the highest (50.6%) in the second year, but then started to decline to 38.4% in the 8th year of survey (</w:t>
      </w:r>
      <w:r>
        <w:rPr>
          <w:i/>
        </w:rPr>
        <w:t>p</w:t>
      </w:r>
      <w:r>
        <w:t xml:space="preserve"> = 0.015). There was no evidence of any difference in employment status across three types of carbohydrate eaters. </w:t>
      </w:r>
      <w:commentRangeStart w:id="70"/>
      <w:r>
        <w:t>However, strong evidence suggested that high carbohydrate eaters had the highest proportion (61.3%) of living with partner (</w:t>
      </w:r>
      <w:r>
        <w:rPr>
          <w:i/>
        </w:rPr>
        <w:t>p</w:t>
      </w:r>
      <w:r>
        <w:t xml:space="preserve"> &lt; 0.001); moderate carbohydrate eaters had the lowest average income (27180.8 /year), the highest proportion of non-white population (20.5%), and a lower education level (23.3% with degree of higher education) compared with either low or high carbohydrate eaters.</w:t>
      </w:r>
      <w:commentRangeEnd w:id="70"/>
      <w:r w:rsidR="00A34E4F">
        <w:rPr>
          <w:rStyle w:val="CommentReference"/>
        </w:rPr>
        <w:commentReference w:id="70"/>
      </w:r>
    </w:p>
    <w:p w14:paraId="0E66C11E" w14:textId="24891351" w:rsidR="0090203D" w:rsidRDefault="000B7FB6">
      <w:pPr>
        <w:pStyle w:val="BodyText"/>
      </w:pPr>
      <w:r>
        <w:t xml:space="preserve">Weighted means, percentages of anthropometric measurements, as well as biochemical characteristic profiles according to the latent carbohydrate eater groups are given in </w:t>
      </w:r>
      <w:r>
        <w:rPr>
          <w:b/>
        </w:rPr>
        <w:t xml:space="preserve">Table </w:t>
      </w:r>
      <w:r w:rsidR="00584D39">
        <w:rPr>
          <w:b/>
        </w:rPr>
        <w:t>3.6</w:t>
      </w:r>
      <w:r>
        <w:t>. Low carbohydrate eaters had higher mean BMI (27.8 kg/m</w:t>
      </w:r>
      <w:r>
        <w:rPr>
          <w:vertAlign w:val="superscript"/>
        </w:rPr>
        <w:t>2</w:t>
      </w:r>
      <w:r>
        <w:t>) and larger mean WC (98.9/89.9 cm in men/women) compared with 27.2</w:t>
      </w:r>
      <w:ins w:id="71" w:author="Luigi Palla" w:date="2018-08-30T18:20:00Z">
        <w:r w:rsidR="00A34E4F">
          <w:t>/</w:t>
        </w:r>
      </w:ins>
      <w:del w:id="72" w:author="Luigi Palla" w:date="2018-08-30T18:20:00Z">
        <w:r w:rsidDel="00A34E4F">
          <w:delText>,</w:delText>
        </w:r>
      </w:del>
      <w:r>
        <w:t xml:space="preserve"> 27.3 kg/m</w:t>
      </w:r>
      <w:r>
        <w:rPr>
          <w:vertAlign w:val="superscript"/>
        </w:rPr>
        <w:t>2</w:t>
      </w:r>
      <w:r>
        <w:t>, and 95.9/88.7 (men/women)</w:t>
      </w:r>
      <w:commentRangeStart w:id="73"/>
      <w:r>
        <w:t xml:space="preserve">, </w:t>
      </w:r>
      <w:commentRangeEnd w:id="73"/>
      <w:r w:rsidR="00A34E4F">
        <w:rPr>
          <w:rStyle w:val="CommentReference"/>
        </w:rPr>
        <w:commentReference w:id="73"/>
      </w:r>
      <w:r>
        <w:t xml:space="preserve">98.1/87.2 (men/women) cm in moderate and high carbohydrate eaters. </w:t>
      </w:r>
      <w:commentRangeStart w:id="74"/>
      <w:r>
        <w:t>Moderate carbohydrate eaters had the highest prevalence of being a current smoker (27.8%), shortest time of daily physical activity (geometric mean: 0.87 hours/day), and lowest prevalence of hypertension (20.2%).</w:t>
      </w:r>
      <w:commentRangeEnd w:id="74"/>
      <w:r w:rsidR="00A34E4F">
        <w:rPr>
          <w:rStyle w:val="CommentReference"/>
        </w:rPr>
        <w:commentReference w:id="74"/>
      </w:r>
    </w:p>
    <w:p w14:paraId="170B56CB" w14:textId="77777777" w:rsidR="0090203D" w:rsidRDefault="000B7FB6">
      <w:pPr>
        <w:pStyle w:val="BodyText"/>
      </w:pPr>
      <w:r>
        <w:t>From the results of blood tests, 6.9% of low carbohydrate eaters were found to be diabetic (diagnosed by A1C &gt; 6.5%), while the percentages of diabetes in the moderate and high carbohydrate eaters were 3.5%, and 4.1% (</w:t>
      </w:r>
      <w:r>
        <w:rPr>
          <w:i/>
        </w:rPr>
        <w:t>p</w:t>
      </w:r>
      <w:r>
        <w:t xml:space="preserve"> &lt; 0.011), respectively. Although there was some evidence (</w:t>
      </w:r>
      <w:r>
        <w:rPr>
          <w:i/>
        </w:rPr>
        <w:t>p</w:t>
      </w:r>
      <w:r>
        <w:t xml:space="preserve"> = 0.027) </w:t>
      </w:r>
      <w:commentRangeStart w:id="75"/>
      <w:r>
        <w:t>that fasting blood glucose level may be slightly higher in non-diabetic low carbohydrate eaters, the geometric mean for A1C was probably lower in moderate carbohydrate eaters (5.43, 95%CI: 5.39, 5.47).</w:t>
      </w:r>
      <w:commentRangeEnd w:id="75"/>
      <w:r w:rsidR="00A34E4F">
        <w:rPr>
          <w:rStyle w:val="CommentReference"/>
        </w:rPr>
        <w:commentReference w:id="75"/>
      </w:r>
      <w:r>
        <w:t xml:space="preserve"> Total cholesterol, HDL, and LDL were all lower in the moderate carbohydrate eaters, while no evidence of any difference of TG was found across three types of carbohydrate eaters.</w:t>
      </w:r>
    </w:p>
    <w:p w14:paraId="290D7ABF" w14:textId="77777777" w:rsidR="0090203D" w:rsidRDefault="000B7FB6">
      <w:pPr>
        <w:pStyle w:val="BodyText"/>
      </w:pPr>
      <w:r>
        <w:br/>
      </w:r>
    </w:p>
    <w:p w14:paraId="052AB26E" w14:textId="77777777" w:rsidR="0090203D" w:rsidRDefault="000B7FB6">
      <w:pPr>
        <w:pStyle w:val="Heading3"/>
      </w:pPr>
      <w:bookmarkStart w:id="76" w:name="association-between-individual-level-lat"/>
      <w:bookmarkEnd w:id="76"/>
      <w:r>
        <w:lastRenderedPageBreak/>
        <w:t>Association between individual-level latent classes and hypertension, and obesity.</w:t>
      </w:r>
    </w:p>
    <w:p w14:paraId="520BCC8C" w14:textId="77777777" w:rsidR="0090203D" w:rsidRDefault="000B7FB6">
      <w:pPr>
        <w:pStyle w:val="Heading4"/>
      </w:pPr>
      <w:bookmarkStart w:id="77" w:name="hypertension"/>
      <w:bookmarkEnd w:id="77"/>
      <w:r>
        <w:t>Hypertension</w:t>
      </w:r>
    </w:p>
    <w:p w14:paraId="29B3059B" w14:textId="77777777" w:rsidR="0090203D" w:rsidRDefault="000B7FB6">
      <w:pPr>
        <w:pStyle w:val="FirstParagraph"/>
      </w:pPr>
      <w:r>
        <w:rPr>
          <w:b/>
        </w:rPr>
        <w:t xml:space="preserve">Table </w:t>
      </w:r>
      <w:r w:rsidR="00584D39">
        <w:rPr>
          <w:b/>
        </w:rPr>
        <w:t>3.7</w:t>
      </w:r>
      <w:r>
        <w:t xml:space="preserve"> presents the characteristics of men and women participants in the NDNS RP 2008/09-15/16 by hypertension status. The weighted prevalences of hypertension were 30.4% in men and 27.5% in women. Among both sexes, there was strong evidence of differences by hypertension status for age, education level, living with a partner or not, smoking status, BMI, abdominal obesity (WC), and prevalence of diabetes (</w:t>
      </w:r>
      <w:r>
        <w:rPr>
          <w:i/>
        </w:rPr>
        <w:t>p</w:t>
      </w:r>
      <w:r>
        <w:t xml:space="preserve"> &lt; 0.01). No difference was found among either men or women for ethnicity. Strong evidence of difference was suggested in women for average household income (32741.5 /year in non-hypertensive vs. 27862.0 /year in hypertensive, </w:t>
      </w:r>
      <w:r>
        <w:rPr>
          <w:i/>
        </w:rPr>
        <w:t>p</w:t>
      </w:r>
      <w:r>
        <w:t xml:space="preserve"> &lt; 0.001), and physical activity level (geometric mean: 0.81 hours/day in non-hypertensive compared with 0.53 hours/day in hypertensive, </w:t>
      </w:r>
      <w:r>
        <w:rPr>
          <w:i/>
        </w:rPr>
        <w:t>p</w:t>
      </w:r>
      <w:r>
        <w:t xml:space="preserve"> &lt; 0.001) but not in men. Interestingly, in both sexes, hypertensive participants had a higher proportion of being classified as low or high carbohydrate eaters; total energy and carbohydrate intake were higher in people without hypertension (</w:t>
      </w:r>
      <w:r>
        <w:rPr>
          <w:i/>
        </w:rPr>
        <w:t>p</w:t>
      </w:r>
      <w:r>
        <w:t xml:space="preserve"> &lt; 0.001).</w:t>
      </w:r>
    </w:p>
    <w:p w14:paraId="53EAD09E" w14:textId="77777777" w:rsidR="0090203D" w:rsidRDefault="000B7FB6">
      <w:pPr>
        <w:pStyle w:val="BodyText"/>
      </w:pPr>
      <w:r>
        <w:t xml:space="preserve">The sex-specific associations of carbohydrate eating patterns with hypertension (both in total and in participants without diabetes) are shown in </w:t>
      </w:r>
      <w:r>
        <w:rPr>
          <w:b/>
        </w:rPr>
        <w:t xml:space="preserve">Table </w:t>
      </w:r>
      <w:r w:rsidR="00584D39">
        <w:rPr>
          <w:b/>
        </w:rPr>
        <w:t>3.8</w:t>
      </w:r>
      <w:r>
        <w:t xml:space="preserve">.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w:t>
      </w:r>
      <w:commentRangeStart w:id="78"/>
      <w:r>
        <w:t xml:space="preserve">0.68 </w:t>
      </w:r>
      <w:commentRangeEnd w:id="78"/>
      <w:r w:rsidR="00724EF4">
        <w:rPr>
          <w:rStyle w:val="CommentReference"/>
        </w:rPr>
        <w:commentReference w:id="78"/>
      </w:r>
      <w:r>
        <w:t>(95% CI: 0.43, 1.07) and remained borderline significant (</w:t>
      </w:r>
      <w:r>
        <w:rPr>
          <w:i/>
        </w:rPr>
        <w:t>p</w:t>
      </w:r>
      <w:r>
        <w:t xml:space="preserve"> = 0.093). 95% CI of the adjusted OR became narrower (OR: 0.64, 95% CI: 0.41, 1.01, </w:t>
      </w:r>
      <w:r>
        <w:rPr>
          <w:i/>
        </w:rPr>
        <w:t>p</w:t>
      </w:r>
      <w:r>
        <w:t xml:space="preserve"> = 0.054) when BMI was replaced with WC in model 2. When diabetic men were excluded in Model 2, the odds for moderate and high carbohydrate eaters compared with low carbohydrate eaters were </w:t>
      </w:r>
      <w:r>
        <w:lastRenderedPageBreak/>
        <w:t>35% (OR: 0.65, 95%CI: 0.41, 1.03) and 27% (OR:0.73, 95%CI: 0.51, 1.06) lower,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14:paraId="725217E9" w14:textId="77777777" w:rsidR="0090203D" w:rsidRDefault="000B7FB6">
      <w:pPr>
        <w:pStyle w:val="BodyText"/>
      </w:pPr>
      <w:r>
        <w:br/>
      </w:r>
    </w:p>
    <w:p w14:paraId="526C2FAB" w14:textId="77777777" w:rsidR="0090203D" w:rsidRDefault="000B7FB6">
      <w:pPr>
        <w:pStyle w:val="Heading4"/>
      </w:pPr>
      <w:bookmarkStart w:id="79" w:name="obesity-bmi-and-wc"/>
      <w:bookmarkEnd w:id="79"/>
      <w:r>
        <w:t>Obesity (BMI and WC)</w:t>
      </w:r>
    </w:p>
    <w:p w14:paraId="1B6D8DDD" w14:textId="407FE3F1" w:rsidR="0090203D" w:rsidRDefault="000B7FB6" w:rsidP="002D7FE9">
      <w:pPr>
        <w:pStyle w:val="FirstParagraph"/>
      </w:pPr>
      <w:r>
        <w:rPr>
          <w:b/>
        </w:rPr>
        <w:t xml:space="preserve">Table </w:t>
      </w:r>
      <w:r w:rsidR="00584D39">
        <w:rPr>
          <w:b/>
        </w:rPr>
        <w:t>3.9</w:t>
      </w:r>
      <w:r>
        <w:t xml:space="preserve"> shows the characteristics of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t xml:space="preserve"> &lt; 0.001). Moreover, education</w:t>
      </w:r>
      <w:r w:rsidR="00584D39">
        <w:t xml:space="preserve"> </w:t>
      </w:r>
      <w:r>
        <w:t>level (</w:t>
      </w:r>
      <w:r>
        <w:rPr>
          <w:i/>
        </w:rPr>
        <w:t>p</w:t>
      </w:r>
      <w:r>
        <w:t xml:space="preserve"> = 0.022 for men, &lt; 0.001 for women), and average household income (</w:t>
      </w:r>
      <w:r>
        <w:rPr>
          <w:i/>
        </w:rPr>
        <w:t>p</w:t>
      </w:r>
      <w:r>
        <w:t xml:space="preserve"> = 0.011 for men, &lt; 0.001 for women) decreased with increases in BMI. Living with a partner </w:t>
      </w:r>
      <w:del w:id="80" w:author="Luigi Palla" w:date="2018-08-30T18:48:00Z">
        <w:r w:rsidDel="00724EF4">
          <w:delText xml:space="preserve">or not </w:delText>
        </w:r>
      </w:del>
      <w:r>
        <w:t xml:space="preserve">was strongly positively associated with obesity for men but not for women. Men with obesity were also found to have the lowest proportion of never being a smoker (47.9%) and the highest proportion of being an ex-smoker (32.9%). Association between smoking status and obesity in women had only </w:t>
      </w:r>
      <w:del w:id="81" w:author="Luigi Palla" w:date="2018-08-30T18:49:00Z">
        <w:r w:rsidDel="00724EF4">
          <w:delText xml:space="preserve">very </w:delText>
        </w:r>
      </w:del>
      <w:r>
        <w:t>weak evidence (</w:t>
      </w:r>
      <w:r>
        <w:rPr>
          <w:i/>
        </w:rPr>
        <w:t>p</w:t>
      </w:r>
      <w:r>
        <w:t xml:space="preserve"> = 0.042), but a similar pattern as in men was observed (higher proportion of ex- and current smokers in overweight or obese women). No difference was found for length of physical activity across obesity levels in men, while in women, somewhat weak inverse association (</w:t>
      </w:r>
      <w:r>
        <w:rPr>
          <w:i/>
        </w:rPr>
        <w:t>p</w:t>
      </w:r>
      <w:r>
        <w:t xml:space="preserve">=0.038) was confirmed. Interestingly, </w:t>
      </w:r>
      <w:commentRangeStart w:id="82"/>
      <w:r>
        <w:t xml:space="preserve">predefined carbohydrate eating patterns lacked evidence </w:t>
      </w:r>
      <w:r>
        <w:lastRenderedPageBreak/>
        <w:t>for an association with BMI in men (</w:t>
      </w:r>
      <w:r>
        <w:rPr>
          <w:i/>
        </w:rPr>
        <w:t>p</w:t>
      </w:r>
      <w:r>
        <w:t xml:space="preserve"> = 0.072) or in women (</w:t>
      </w:r>
      <w:r>
        <w:rPr>
          <w:i/>
        </w:rPr>
        <w:t>p</w:t>
      </w:r>
      <w:r>
        <w:t xml:space="preserve"> = 0.253).</w:t>
      </w:r>
      <w:r>
        <w:br/>
      </w:r>
      <w:commentRangeEnd w:id="82"/>
      <w:r w:rsidR="00724EF4">
        <w:rPr>
          <w:rStyle w:val="CommentReference"/>
        </w:rPr>
        <w:commentReference w:id="82"/>
      </w:r>
    </w:p>
    <w:p w14:paraId="54E8097C" w14:textId="27CD8F0F" w:rsidR="0090203D" w:rsidRDefault="000B7FB6">
      <w:pPr>
        <w:pStyle w:val="BodyText"/>
      </w:pPr>
      <w:r>
        <w:t xml:space="preserve">Results of the multivariable linear regression analyses showed </w:t>
      </w:r>
      <w:commentRangeStart w:id="83"/>
      <w:r>
        <w:t xml:space="preserve">inverse </w:t>
      </w:r>
      <w:commentRangeEnd w:id="83"/>
      <w:r w:rsidR="002351B6">
        <w:rPr>
          <w:rStyle w:val="CommentReference"/>
        </w:rPr>
        <w:commentReference w:id="83"/>
      </w:r>
      <w:r>
        <w:t xml:space="preserve">associations between latent classes of carbohydrate eating patterns and BMI among men </w:t>
      </w:r>
      <w:r>
        <w:rPr>
          <w:b/>
        </w:rPr>
        <w:t xml:space="preserve">(Table </w:t>
      </w:r>
      <w:r w:rsidR="002D7FE9">
        <w:rPr>
          <w:b/>
        </w:rPr>
        <w:t>3.10</w:t>
      </w:r>
      <w:r>
        <w:rPr>
          <w:b/>
        </w:rPr>
        <w:t>)</w:t>
      </w:r>
      <w:r>
        <w:t xml:space="preserve">. However, the 95%CI of the regression coefficients were all wide and included the null value 0, indicating no statistically supported evidence for the inverse association. </w:t>
      </w:r>
      <w:commentRangeStart w:id="84"/>
      <w:r>
        <w:t>In women, evidence of an interaction effect was found between living with a partner or not and carbohydrate eating patterns for the outcome of BMI (</w:t>
      </w:r>
      <w:r>
        <w:rPr>
          <w:i/>
        </w:rPr>
        <w:t>p</w:t>
      </w:r>
      <w:r>
        <w:t xml:space="preserve"> for interaction = 0.014 and 0.036 for women in total and without diabetes). </w:t>
      </w:r>
      <w:commentRangeEnd w:id="84"/>
      <w:r w:rsidR="002351B6">
        <w:rPr>
          <w:rStyle w:val="CommentReference"/>
        </w:rPr>
        <w:commentReference w:id="84"/>
      </w:r>
      <w:r>
        <w:t>For women who were living with partners, latent classes of carbohydrate eating patterns were negatively associated with BMI. Compared with women eating a low carbohydrate food pattern, women having a high carbohydrate eating pattern were associated with an average 1.76 kg/m</w:t>
      </w:r>
      <w:r>
        <w:rPr>
          <w:vertAlign w:val="superscript"/>
        </w:rPr>
        <w:t>2</w:t>
      </w:r>
      <w:r>
        <w:t xml:space="preserve"> lower BMI after adjustment of age, average household income, education level, smoking status, total energy intake and alcohol consumption. 95%CI for the adjusted BMI difference was 0.73 to 2.78 kg/m</w:t>
      </w:r>
      <w:r>
        <w:rPr>
          <w:vertAlign w:val="superscript"/>
        </w:rPr>
        <w:t>2</w:t>
      </w:r>
      <w:r>
        <w:t xml:space="preserve">, </w:t>
      </w:r>
      <w:r>
        <w:rPr>
          <w:i/>
        </w:rPr>
        <w:t>p</w:t>
      </w:r>
      <w:r>
        <w:t xml:space="preserve"> = 0.001. After excluding diabetic women, BMI was still 1.62 kg/m</w:t>
      </w:r>
      <w:r>
        <w:rPr>
          <w:vertAlign w:val="superscript"/>
        </w:rPr>
        <w:t>2</w:t>
      </w:r>
      <w:r>
        <w:t xml:space="preserve"> (95%CI: 0.58, 2.65, </w:t>
      </w:r>
      <w:r>
        <w:rPr>
          <w:i/>
        </w:rPr>
        <w:t>p</w:t>
      </w:r>
      <w:r>
        <w:t xml:space="preserve"> = 0.002) smaller in high carbohydrate eaters versus low carbohydrate eaters on average. On the contrary, latent classes of carbohydrate eating patterns were positively associated with BMI in women who were living by themselves, although there was no evidence that regression coefficients differ</w:t>
      </w:r>
      <w:ins w:id="85" w:author="Luigi Palla" w:date="2018-08-30T19:07:00Z">
        <w:r w:rsidR="000C61E7">
          <w:t xml:space="preserve">ed </w:t>
        </w:r>
      </w:ins>
      <w:del w:id="86" w:author="Luigi Palla" w:date="2018-08-30T19:07:00Z">
        <w:r w:rsidDel="000C61E7">
          <w:delText>ent</w:delText>
        </w:r>
      </w:del>
      <w:r>
        <w:t xml:space="preserve"> from 0 (</w:t>
      </w:r>
      <w:r>
        <w:rPr>
          <w:i/>
        </w:rPr>
        <w:t>p</w:t>
      </w:r>
      <w:r>
        <w:t xml:space="preserve"> &gt; 0.05).</w:t>
      </w:r>
    </w:p>
    <w:p w14:paraId="64C0CEB5" w14:textId="1801480F" w:rsidR="0090203D" w:rsidRDefault="000B7FB6">
      <w:pPr>
        <w:pStyle w:val="BodyText"/>
      </w:pPr>
      <w:r>
        <w:t xml:space="preserve">Similarly, when looking at the association between carbohydrate eating pattern and abdominal obesity (WC), men who were classified as moderate carbohydrate eaters were found to have about 3 cm (95%CI: 0.52, 5.49 cm, </w:t>
      </w:r>
      <w:r>
        <w:rPr>
          <w:i/>
        </w:rPr>
        <w:t>p</w:t>
      </w:r>
      <w:r>
        <w:t xml:space="preserve"> = 0.018) smaller WC compared to low carbohydrate eaters in the crude model </w:t>
      </w:r>
      <w:r>
        <w:rPr>
          <w:b/>
        </w:rPr>
        <w:t xml:space="preserve">(Table </w:t>
      </w:r>
      <w:r w:rsidR="002D7FE9">
        <w:rPr>
          <w:b/>
        </w:rPr>
        <w:t>3.11</w:t>
      </w:r>
      <w:r>
        <w:rPr>
          <w:b/>
        </w:rPr>
        <w:t>)</w:t>
      </w:r>
      <w:r>
        <w:t xml:space="preserve">. However, after adjustment </w:t>
      </w:r>
      <w:del w:id="87" w:author="Luigi Palla" w:date="2018-08-30T19:08:00Z">
        <w:r w:rsidDel="000C61E7">
          <w:delText xml:space="preserve">of </w:delText>
        </w:r>
      </w:del>
      <w:ins w:id="88" w:author="Luigi Palla" w:date="2018-08-30T19:08:00Z">
        <w:r w:rsidR="000C61E7">
          <w:t>for</w:t>
        </w:r>
        <w:r w:rsidR="000C61E7">
          <w:t xml:space="preserve"> </w:t>
        </w:r>
      </w:ins>
      <w:r>
        <w:t>age, living with partner or not, average household income, education level, hypertension, smoking status, total energy intake, and alcohol consumption, the association attenuated to no difference. The interaction effect of living with a partner or not on the association between carbohydrate eating patterns and WC was again found in women in total (</w:t>
      </w:r>
      <w:r>
        <w:rPr>
          <w:i/>
        </w:rPr>
        <w:t>p</w:t>
      </w:r>
      <w:r>
        <w:t xml:space="preserve"> for interaction = 0.009) and without diabetes (</w:t>
      </w:r>
      <w:r>
        <w:rPr>
          <w:i/>
        </w:rPr>
        <w:t>p</w:t>
      </w:r>
      <w:r>
        <w:t xml:space="preserve"> for interaction = 0.012). Among women who were living with their partners, high carbohydrate eaters had 4.71 </w:t>
      </w:r>
      <w:r>
        <w:lastRenderedPageBreak/>
        <w:t xml:space="preserve">cm (95%CI: 2.43, 7.00, </w:t>
      </w:r>
      <w:r>
        <w:rPr>
          <w:i/>
        </w:rPr>
        <w:t>p</w:t>
      </w:r>
      <w:r>
        <w:t xml:space="preserve"> &lt; 0.001) smaller WC on average compared with low carbohydrate eaters. The association remained after restricting the sample to non-diabetic women (-3.74 cm, 95% CI: -5.97, -1.51, </w:t>
      </w:r>
      <w:r>
        <w:rPr>
          <w:i/>
        </w:rPr>
        <w:t>p</w:t>
      </w:r>
      <w:r>
        <w:t xml:space="preserve"> = 0.001). However, for women who were living alone, moderate carbohydrate eaters had 3.17 cm (95%CI: 0.05, 6.30, </w:t>
      </w:r>
      <w:r>
        <w:rPr>
          <w:i/>
        </w:rPr>
        <w:t>p</w:t>
      </w:r>
      <w:r>
        <w:t xml:space="preserve"> = 0.047) larger WC on average compared with low carbohydrate eaters. The evidence for the positive association between moderate carbohydrate eaters and WC in women became weaker, but still had borderline significance when excluding diabetic women (3.08 cm, 95%CI: -0.09, 6.25, </w:t>
      </w:r>
      <w:r>
        <w:rPr>
          <w:i/>
        </w:rPr>
        <w:t>p</w:t>
      </w:r>
      <w:r>
        <w:t xml:space="preserve"> = 0.057).</w:t>
      </w:r>
    </w:p>
    <w:p w14:paraId="53C6EED6" w14:textId="77777777" w:rsidR="0090203D" w:rsidRDefault="000B7FB6">
      <w:pPr>
        <w:pStyle w:val="BodyText"/>
      </w:pPr>
      <w:r>
        <w:br/>
      </w:r>
      <w:r>
        <w:br/>
      </w:r>
      <w:r>
        <w:br/>
      </w:r>
      <w:r>
        <w:br/>
      </w:r>
    </w:p>
    <w:p w14:paraId="11C575F7" w14:textId="77777777" w:rsidR="0090203D" w:rsidRDefault="000B7FB6">
      <w:pPr>
        <w:pStyle w:val="Heading1"/>
      </w:pPr>
      <w:bookmarkStart w:id="89" w:name="Chapter_4"/>
      <w:bookmarkEnd w:id="89"/>
      <w:r>
        <w:t>Discussion and Conclusion</w:t>
      </w:r>
    </w:p>
    <w:p w14:paraId="5F4B3F9F" w14:textId="77777777" w:rsidR="0090203D" w:rsidRDefault="000B7FB6">
      <w:pPr>
        <w:pStyle w:val="Heading2"/>
      </w:pPr>
      <w:bookmarkStart w:id="90" w:name="carbohydrate-eating-patterns"/>
      <w:bookmarkEnd w:id="90"/>
      <w:r>
        <w:t>Carbohydrate eating patterns</w:t>
      </w:r>
    </w:p>
    <w:p w14:paraId="64D4AE1F" w14:textId="46E4A16D" w:rsidR="0090203D" w:rsidRDefault="000B7FB6">
      <w:pPr>
        <w:pStyle w:val="FirstParagraph"/>
      </w:pPr>
      <w:r>
        <w:t xml:space="preserve">Using multilevel LCA as a novel technique, and the NDNS RP dietary database, this project examined carbohydrate eating temporal patterns firstly </w:t>
      </w:r>
      <w:del w:id="91" w:author="Luigi Palla" w:date="2018-08-30T19:10:00Z">
        <w:r w:rsidDel="000C61E7">
          <w:delText xml:space="preserve">in </w:delText>
        </w:r>
      </w:del>
      <w:ins w:id="92" w:author="Luigi Palla" w:date="2018-08-30T19:10:00Z">
        <w:r w:rsidR="000C61E7">
          <w:t>at</w:t>
        </w:r>
        <w:r w:rsidR="000C61E7">
          <w:t xml:space="preserve"> </w:t>
        </w:r>
      </w:ins>
      <w:r>
        <w:t>the day level, based on which, individual level carbohydrate eating patterns were also defined subsequently.</w:t>
      </w:r>
    </w:p>
    <w:p w14:paraId="4E28C2AA" w14:textId="77777777" w:rsidR="0090203D" w:rsidRDefault="000B7FB6">
      <w:pPr>
        <w:pStyle w:val="BodyText"/>
      </w:pPr>
      <w:r>
        <w:t>Among the dietary diaries collected, there were three distinct latent classes specifically for carbohydrate intake: 1) high probabilities of having high carbohydrate contained food across the hours of day (high percentage carbohydrate day); 2) low carbohydrate food dominant throughout the hours of day (low percentage carbohydrate day); and 3) always having lunch and dinner day (regular meals day). From these day level classifications and their features, one might anticipate that individuals followed much of class 3) days, the regular meals day, might be eating a healthier diet because of regular eat</w:t>
      </w:r>
      <w:r>
        <w:lastRenderedPageBreak/>
        <w:t>ing habits. We might also believe that those who followed either high or low carbohydrate percentage days would consume higher total energy than those who followed mostly regular meals days.</w:t>
      </w:r>
    </w:p>
    <w:p w14:paraId="0CC0C0B6" w14:textId="77777777" w:rsidR="0090203D" w:rsidRDefault="000B7FB6">
      <w:pPr>
        <w:pStyle w:val="BodyText"/>
      </w:pPr>
      <w:r>
        <w:t>However, when the MLCA extended the model to an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within a short-term period of survey.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food intake pattern is not appropriate.</w:t>
      </w:r>
    </w:p>
    <w:p w14:paraId="59ADCE7F" w14:textId="77777777" w:rsidR="0090203D" w:rsidRDefault="000B7FB6">
      <w:pPr>
        <w:pStyle w:val="BodyText"/>
      </w:pPr>
      <w:r>
        <w:t>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a higher proportion of energy contributed by both alcohol and fat. A high percentage of fat consumption was shown in all 7-time slots, energy coming from alcohol exceeded more than one-fifth of the total energy after 8 pm. These findings explained why they were actually consuming the highest energy among the three types of carbohydrate eaters. In the meantime, we also found that participants consuming low carbohydrate food had a higher prevalence of diabetes, hypertension, and obesity. These health issues might lead them (or advice were given by their physi</w:t>
      </w:r>
      <w:r>
        <w:lastRenderedPageBreak/>
        <w:t xml:space="preserve">cians) to replace carbohydrates in their diet to other energy sources such as fat, protein, </w:t>
      </w:r>
      <w:commentRangeStart w:id="93"/>
      <w:r>
        <w:t>or even alcohol</w:t>
      </w:r>
      <w:commentRangeEnd w:id="93"/>
      <w:r w:rsidR="00AD5453">
        <w:rPr>
          <w:rStyle w:val="CommentReference"/>
        </w:rPr>
        <w:commentReference w:id="93"/>
      </w:r>
      <w:r>
        <w:t>. Therefore, there is a possibility that they chose to follow low carbohydrate diets for health purposes, but many of them were replacing carbohydrates with higher energy condensed food or even alcohol at night which might indeed be a public health concern.</w:t>
      </w:r>
    </w:p>
    <w:p w14:paraId="7BD7C9CE" w14:textId="487528F9" w:rsidR="0090203D" w:rsidRDefault="000B7FB6">
      <w:pPr>
        <w:pStyle w:val="BodyText"/>
      </w:pPr>
      <w:r>
        <w:t xml:space="preserve">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the time period as late as after 10 pm. People </w:t>
      </w:r>
      <w:ins w:id="94" w:author="Luigi Palla" w:date="2018-08-30T19:16:00Z">
        <w:r w:rsidR="00AD5453">
          <w:t xml:space="preserve">who </w:t>
        </w:r>
      </w:ins>
      <w:r>
        <w:t>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largely single, with lower average income, and lower education level. They might correspond to the “late eaters” defined by previous studies [8,9].</w:t>
      </w:r>
    </w:p>
    <w:p w14:paraId="2065E4B7" w14:textId="77777777" w:rsidR="0090203D" w:rsidRDefault="000B7FB6">
      <w:pPr>
        <w:pStyle w:val="BodyText"/>
      </w:pPr>
      <w:r>
        <w:t>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actually eating a healthier diet compared with the other two eating patterns.</w:t>
      </w:r>
    </w:p>
    <w:p w14:paraId="00040425" w14:textId="77777777" w:rsidR="0090203D" w:rsidRDefault="000B7FB6">
      <w:pPr>
        <w:pStyle w:val="BodyText"/>
      </w:pPr>
      <w: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not have been detected so far in the literature.</w:t>
      </w:r>
    </w:p>
    <w:p w14:paraId="351FB3BE" w14:textId="77777777" w:rsidR="0090203D" w:rsidRDefault="000B7FB6">
      <w:pPr>
        <w:pStyle w:val="Heading2"/>
      </w:pPr>
      <w:bookmarkStart w:id="95" w:name="associations-between-carbohydrate-eating"/>
      <w:bookmarkEnd w:id="95"/>
      <w:r>
        <w:lastRenderedPageBreak/>
        <w:t>Associations between carbohydrate eating patterns and health outcomes</w:t>
      </w:r>
    </w:p>
    <w:p w14:paraId="1C3F51A0" w14:textId="11EE9F6F" w:rsidR="0090203D" w:rsidRDefault="000B7FB6">
      <w:pPr>
        <w:pStyle w:val="FirstParagraph"/>
      </w:pPr>
      <w:r>
        <w:t xml:space="preserve">Men who were classified as moderate carbohydrate eaters were estimated to have lower odds of </w:t>
      </w:r>
      <w:commentRangeStart w:id="96"/>
      <w:r>
        <w:t>having hypertension</w:t>
      </w:r>
      <w:commentRangeEnd w:id="96"/>
      <w:r w:rsidR="00AD5453">
        <w:rPr>
          <w:rStyle w:val="CommentReference"/>
        </w:rPr>
        <w:commentReference w:id="96"/>
      </w:r>
      <w:r>
        <w:t xml:space="preserve">, after adjustment </w:t>
      </w:r>
      <w:del w:id="97" w:author="Luigi Palla" w:date="2018-08-30T19:20:00Z">
        <w:r w:rsidDel="00AD5453">
          <w:delText xml:space="preserve">of </w:delText>
        </w:r>
      </w:del>
      <w:ins w:id="98" w:author="Luigi Palla" w:date="2018-08-30T19:20:00Z">
        <w:r w:rsidR="00AD5453">
          <w:t xml:space="preserve">for </w:t>
        </w:r>
      </w:ins>
      <w:r>
        <w:t xml:space="preserve">age, </w:t>
      </w:r>
      <w:del w:id="99" w:author="Luigi Palla" w:date="2018-08-30T19:20:00Z">
        <w:r w:rsidDel="00AD5453">
          <w:delText xml:space="preserve">live </w:delText>
        </w:r>
      </w:del>
      <w:ins w:id="100" w:author="Luigi Palla" w:date="2018-08-30T19:20:00Z">
        <w:r w:rsidR="00AD5453">
          <w:t>liv</w:t>
        </w:r>
        <w:r w:rsidR="00AD5453">
          <w:t>ing</w:t>
        </w:r>
        <w:r w:rsidR="00AD5453">
          <w:t xml:space="preserve"> </w:t>
        </w:r>
      </w:ins>
      <w:r>
        <w:t>with a partner</w:t>
      </w:r>
      <w:del w:id="101" w:author="Luigi Palla" w:date="2018-08-30T19:20:00Z">
        <w:r w:rsidDel="00AD5453">
          <w:delText xml:space="preserve"> or not</w:delText>
        </w:r>
      </w:del>
      <w:r>
        <w:t>, educational level, BMI, smoking status and total energy intake. As discussed above, moderate carbohydrate eaters tended to have meals (or energy consumption) later in time compared with high carbohydrate eaters. But, it is noteworthy that low carbohydrate eaters also consumed a large amount of energy (from both fat and alcohol) at night. Therefore, considering that moderate carbohydrate eaters were younger than low carbohydrate eaters (although age was adjusted in the full models), it is probable that reverse causality exists here (also due to the nature of cross-sectional study). That is, they were potentially both late eaters, however, with increased age (and so with increased health-related problems/concerns) some of them modified their habits, perhaps quitting smoking, replacing carbohydrate food with other energy sources (so that they became low carbohydrate eaters with hypertension) leading to the phenomenon of lower odds of hypertension in moderate carbohydrate eaters. Although these hypotheses cannot be determined by the cross-sectional data from NDNS RP, if they are true, the energy sources individuals used to replace carbohydrate in their diet were apparently not wisely chosen.</w:t>
      </w:r>
    </w:p>
    <w:p w14:paraId="442B2102" w14:textId="27EE92C0" w:rsidR="0090203D" w:rsidRDefault="000B7FB6">
      <w:pPr>
        <w:pStyle w:val="BodyText"/>
      </w:pPr>
      <w:r>
        <w:t xml:space="preserve">Among women, living with a partner was an interaction factor for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who lived with partners had lower BMI and WC than low carbohydrate eaters, while moderate carbohydrate eaters who lived alone had higher WC than their low carbohydrate eating counterparts, after adjustment of age, education level, smoking status, total energy intake, and alcohol consumption. High carbohydrate eaters who were characterised </w:t>
      </w:r>
      <w:del w:id="102" w:author="Luigi Palla" w:date="2018-08-30T19:25:00Z">
        <w:r w:rsidDel="001B6A17">
          <w:delText xml:space="preserve">with </w:delText>
        </w:r>
      </w:del>
      <w:ins w:id="103" w:author="Luigi Palla" w:date="2018-08-30T19:25:00Z">
        <w:r w:rsidR="001B6A17">
          <w:t xml:space="preserve">by </w:t>
        </w:r>
      </w:ins>
      <w:r>
        <w:t xml:space="preserve">high and early daily energy consumption and low fat and alcohol intake may reflect a healthier </w:t>
      </w:r>
      <w:r>
        <w:lastRenderedPageBreak/>
        <w:t xml:space="preserve">diet and lifestyle, but this might be different between women who lived alone and those who lived with their partners. It was often assumed that living alone may be associated with a lower diversity of food intake and a higher likelihood of having </w:t>
      </w:r>
      <w:del w:id="104" w:author="Luigi Palla" w:date="2018-08-30T19:27:00Z">
        <w:r w:rsidDel="001B6A17">
          <w:delText xml:space="preserve">an </w:delText>
        </w:r>
      </w:del>
      <w:r>
        <w:t>unhealthy dietary choice</w:t>
      </w:r>
      <w:ins w:id="105" w:author="Luigi Palla" w:date="2018-08-30T19:27:00Z">
        <w:r w:rsidR="001B6A17">
          <w:t>s</w:t>
        </w:r>
      </w:ins>
      <w:r>
        <w:t xml:space="preserve"> [36]. Therefore, there may be differences in the actual contents consumed in their high carbohydrates, or there may be other social, psychological or lifestyle-related factors related with living alone which were not measured or </w:t>
      </w:r>
      <w:del w:id="106" w:author="Luigi Palla" w:date="2018-08-30T19:28:00Z">
        <w:r w:rsidDel="001B6A17">
          <w:delText xml:space="preserve">did </w:delText>
        </w:r>
      </w:del>
      <w:ins w:id="107" w:author="Luigi Palla" w:date="2018-08-30T19:28:00Z">
        <w:r w:rsidR="001B6A17">
          <w:t>were</w:t>
        </w:r>
        <w:r w:rsidR="001B6A17">
          <w:t xml:space="preserve"> </w:t>
        </w:r>
      </w:ins>
      <w:r>
        <w:t>not include</w:t>
      </w:r>
      <w:ins w:id="108" w:author="Luigi Palla" w:date="2018-08-30T19:28:00Z">
        <w:r w:rsidR="001B6A17">
          <w:t>d</w:t>
        </w:r>
      </w:ins>
      <w:r>
        <w:t xml:space="preserve"> in the models. Since the inverse association between high carbohydrate eating pattern and BMI or abdominal obesity were only observed among women who lived with partners, further investigation of this hypothesis is needed. In addition,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14:paraId="459E1C8F" w14:textId="77777777" w:rsidR="0090203D" w:rsidRDefault="000B7FB6">
      <w:pPr>
        <w:pStyle w:val="Heading2"/>
      </w:pPr>
      <w:bookmarkStart w:id="109" w:name="limitations-and-strengths"/>
      <w:bookmarkEnd w:id="109"/>
      <w:r>
        <w:t>Limitations and strengths</w:t>
      </w:r>
    </w:p>
    <w:p w14:paraId="5DBA7F67" w14:textId="77777777" w:rsidR="0090203D" w:rsidRDefault="000B7FB6">
      <w:pPr>
        <w:pStyle w:val="FirstParagraph"/>
      </w:pPr>
      <w:r>
        <w:t>Several limitations in the current project merit consideration.</w:t>
      </w:r>
    </w:p>
    <w:p w14:paraId="56B66A02" w14:textId="06809D3B" w:rsidR="0090203D" w:rsidRDefault="000B7FB6">
      <w:pPr>
        <w:pStyle w:val="BodyText"/>
      </w:pPr>
      <w:r>
        <w:t xml:space="preserve">First,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the season, day of the week (weekdays or weekends), or sometimes depend on what one had consumed the day before, exchangeability of daily diaries is a strong assumption and cannot be overcome by the MLCA models adopted here. </w:t>
      </w:r>
      <w:del w:id="110" w:author="Luigi Palla" w:date="2018-08-30T19:29:00Z">
        <w:r w:rsidDel="001B6A17">
          <w:delText xml:space="preserve">Other statistical </w:delText>
        </w:r>
      </w:del>
      <w:r>
        <w:t xml:space="preserve">Other statistical techniques which could take the order or the longitudinal nature of the data into account, such as repeated measures latent class analysis (RMLCA), latent transition analysis (LTA)[20], or latent class growth analysis (LCGA) [26,37,38] are not applicable for the NDNS RP dataset. The NDNS RP participants were allowed to choose which days to begin their food diaries, but the alternative models above would require that the 3 or 4 </w:t>
      </w:r>
      <w:r>
        <w:lastRenderedPageBreak/>
        <w:t>repeated measurements of food diaries be recorded at the same time points longitudinally. Specifically, LCGA models (also called growth mixture model) will also need to model the change of the odds of the probability over time as a function (quadratic, or cubic) which is apparently not the objective in the current project.</w:t>
      </w:r>
    </w:p>
    <w:p w14:paraId="2F0DB588" w14:textId="0F1C8CDF" w:rsidR="0090203D" w:rsidRDefault="000B7FB6">
      <w:pPr>
        <w:pStyle w:val="BodyText"/>
      </w:pPr>
      <w:r>
        <w:t xml:space="preserve">Second, the classification of individuals to latent carbohydrate eating classes was defined by maximum posterior probability assignment rule. This approach assigns individuals to the class for which they have the highest posterior probability of membership [39]. The other approach is multiple pseudo-class draws [40], which was proposed in an attempt to account for uncertainty in class assignment. However, the maximum probability rule is still believed to be able to minimize the number of incorrect assignments [41]. A Monte Carlo simulation study [42] demonstrated that maximum probability assignment is less biased than multiple pseudo-class draws. Moreover, this simulation study also found that an inclusive LCA (i.e. LCA with covariates) would probably perform better than non-inclusive LCA and has the potential to reduce bias of class assignment. However, whether this advantage can be extended to MLCA in the current project is unknown. Also, because the associations between the latent classes and distal outcomes (hypertension, and obesity) are still under exploration, appropriate covariates for an inclusive LCA model may not be known or </w:t>
      </w:r>
      <w:del w:id="111" w:author="Luigi Palla" w:date="2018-08-30T19:31:00Z">
        <w:r w:rsidDel="001B6A17">
          <w:delText xml:space="preserve">yet </w:delText>
        </w:r>
      </w:del>
      <w:r>
        <w:t>knowable.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14:paraId="3BF9DDFA" w14:textId="77777777" w:rsidR="0090203D" w:rsidRDefault="000B7FB6">
      <w:pPr>
        <w:pStyle w:val="BodyText"/>
      </w:pPr>
      <w:r>
        <w:t xml:space="preserve">Third, detailed information on the occupations of the participants was not available and thus we could not account for those who had shift or night work. But considering that completing a 4-consecutive-day food diary may be a large burden for all participants, those with shift or night work might be less able to comply and complete their diary for at least 3 days. Unfortunately, this hypothesis cannot be verified in the NDNS RP dataset. If people on shifts were included in the NDNS RP sample, the classification in both levels, as well as their associations with either hypertension or BMI would be biased. Furthermore, under-reporting due to the burden of writing down everything </w:t>
      </w:r>
      <w:r>
        <w:lastRenderedPageBreak/>
        <w:t>eaten at each occasion is also a concern in the food diaries collected. To evaluate the influence of under-reporting in the NDNS RP sample, the study team of NDNS RP conducted a doubly labelled water (DLW) sub-study within the survey. The details of this sub-study can be accessed from the Appendix X of the Official Reports provided by Public Health England [15,17,18]. Briefly, in healthy adults, if, for a given period of time, energy consumed in food matches total energy expended, they are in energy balance. In NDNS RP sub-study, estimates of energy intake (EI) from the four-day diary were compared with measurements of total energy expenditure (TEE) using the DLW technique in a sub-sample of survey participants. Results of the sub-study showed reasonable agreement between EI and TEE (overall ratio: 0.73). Reasons such as misreporting of actual consumption, under-reporting or modified usual intake due to the burden of the survey/DLW sub-study may contribute to under-reporting of their EI. We cannot extrapolate the estimated under-reporting to the whole sample since other individuals’ diet might be affected by under-reporting differentially.</w:t>
      </w:r>
    </w:p>
    <w:p w14:paraId="7BC582CE" w14:textId="77777777" w:rsidR="0090203D" w:rsidRDefault="000B7FB6">
      <w:pPr>
        <w:pStyle w:val="BodyText"/>
      </w:pPr>
      <w:r>
        <w:t>Last, it should be noted that findings from data-driven, exploratory methods may not be generalizable to populations in other countries, since the carbohydrate eating patterns in both day level and individual level probably only represent the socio-cultural and lifestyle characteristics of the adult population in the UK. Further research is warranted to explore and better understand the eating patterns in other populations. In particular, the cross-sectional study design also prevented us from deducing any causal effect between the carbohydrate eating patterns and hypertension, BMI or abdominal obesity.</w:t>
      </w:r>
    </w:p>
    <w:p w14:paraId="63380182" w14:textId="77777777" w:rsidR="0090203D" w:rsidRDefault="000B7FB6">
      <w:pPr>
        <w:pStyle w:val="BodyText"/>
      </w:pPr>
      <w:r>
        <w:t xml:space="preserve">Strengths of this study include the large, nationally representative sample of men and women in the UK. We applied a novel, objective approach using MLCA to examine the carbohydrate eating patterns while applying standardised criteria to determine the number of latent classes. The process of finding the classifications through model-based, data-driven procedure minimises reliance on researchers’ preconceived notions of eating patterns. Eating patterns were determined from 4 consecutive days of well-designed, fully-examined food diaries. MLCA correctly accounted for the multilevel structure of the data, where the 4-day diet diaries were nested within the participants. </w:t>
      </w:r>
      <w:r>
        <w:lastRenderedPageBreak/>
        <w:t>Our findings also captured the day-to-day variation of following different carbohydrate eating patterns within individuals. Moreover, the examination of associations between the individual level carbohydrate eating patterns and hypertension, BMI, abdominal obesity were conducted correctly considering the probability of participant selection and the clustered survey design. Health outcomes such as weight, height, waist circumferences, and blood pressure, diabetes status were measured by trained nurses and blood tests which could also minimise bias caused by misclassification and under-reporting of these measurements.</w:t>
      </w:r>
    </w:p>
    <w:p w14:paraId="769ECEFC" w14:textId="77777777" w:rsidR="0090203D" w:rsidRDefault="000B7FB6">
      <w:pPr>
        <w:pStyle w:val="Heading2"/>
      </w:pPr>
      <w:bookmarkStart w:id="112" w:name="conclusions"/>
      <w:bookmarkEnd w:id="112"/>
      <w:r>
        <w:t>Conclusions</w:t>
      </w:r>
    </w:p>
    <w:p w14:paraId="457795EE" w14:textId="158605C2" w:rsidR="0090203D" w:rsidRDefault="000B7FB6">
      <w:pPr>
        <w:pStyle w:val="FirstParagraph"/>
      </w:pPr>
      <w:r>
        <w:t xml:space="preserve">We have successfully defined carbohydrate eating patterns in the general population in the UK adults using the NDNS RP database in both observation day level and individual level. Low carbohydrate eaters tended to consume more energy through fat and alcohol than other groups. Moderate carbohydrate eaters consumed the lowest total energy, and tended to </w:t>
      </w:r>
      <w:del w:id="113" w:author="Luigi Palla" w:date="2018-08-30T19:36:00Z">
        <w:r w:rsidDel="00EB099F">
          <w:delText xml:space="preserve">have </w:delText>
        </w:r>
      </w:del>
      <w:ins w:id="114" w:author="Luigi Palla" w:date="2018-08-30T19:36:00Z">
        <w:r w:rsidR="00EB099F">
          <w:t xml:space="preserve">eat </w:t>
        </w:r>
      </w:ins>
      <w:bookmarkStart w:id="115" w:name="_GoBack"/>
      <w:bookmarkEnd w:id="115"/>
      <w:r>
        <w:t>later in the day. High carbohydrate eaters consumed most of their carbohydrate as well as energy earlier in the day. These dietary patterns specifically for carbohydrate intake were found to differ by timing, quantity, and contributions to energy consumption. Compared with low carbohydrate eaters, men with a moderate carbohydrate eating pattern may associate with a lower prevalence of hypertension; women in this latent class who lived alone may associate with a larger waist circumference. Among women who lived with partners, a high carbohydrate eating pattern was associated with both lower BMI and smaller waist circumferences. Longitudinally designed studies are needed to investigate whether the eating patterns themselves are changing over time and to study how such circadian eating patterns may relate to the change of blood pressure, obesity, and other health outcomes (incidence of cancer, cardiovascular diseases, or mortality).</w:t>
      </w:r>
    </w:p>
    <w:p w14:paraId="17BF9305" w14:textId="77777777" w:rsidR="002D7FE9" w:rsidRDefault="002D7FE9">
      <w:pPr>
        <w:pStyle w:val="Bibliography"/>
      </w:pPr>
      <w:bookmarkStart w:id="116" w:name="AppendixA"/>
      <w:bookmarkEnd w:id="116"/>
    </w:p>
    <w:p w14:paraId="2B77EC34" w14:textId="77777777" w:rsidR="002D7FE9" w:rsidRDefault="002D7FE9">
      <w:pPr>
        <w:pStyle w:val="Bibliography"/>
      </w:pPr>
    </w:p>
    <w:p w14:paraId="32AD4203" w14:textId="77777777" w:rsidR="002D7FE9" w:rsidRDefault="002D7FE9">
      <w:pPr>
        <w:pStyle w:val="Bibliography"/>
      </w:pPr>
    </w:p>
    <w:p w14:paraId="3BCA2CA1" w14:textId="77777777" w:rsidR="002D7FE9" w:rsidRDefault="002D7FE9" w:rsidP="002D7FE9">
      <w:pPr>
        <w:pStyle w:val="Heading2"/>
      </w:pPr>
      <w:r>
        <w:t>References</w:t>
      </w:r>
    </w:p>
    <w:p w14:paraId="561EF786" w14:textId="77777777" w:rsidR="002D7FE9" w:rsidRDefault="002D7FE9">
      <w:pPr>
        <w:pStyle w:val="Bibliography"/>
      </w:pPr>
    </w:p>
    <w:p w14:paraId="7D0AC41D" w14:textId="77777777" w:rsidR="0090203D" w:rsidRDefault="000B7FB6">
      <w:pPr>
        <w:pStyle w:val="Bibliography"/>
      </w:pPr>
      <w:r>
        <w:t xml:space="preserve">1. Johnston JD. Physiological responses to food intake throughout the day. Nutrition Research Reviews. Cambridge University Press; 2014;27:107–18. </w:t>
      </w:r>
    </w:p>
    <w:p w14:paraId="21129714" w14:textId="77777777" w:rsidR="0090203D" w:rsidRDefault="000B7FB6">
      <w:pPr>
        <w:pStyle w:val="Bibliography"/>
      </w:pPr>
      <w:r>
        <w:t xml:space="preserve">2. Garaulet M, Gómez-Abellán P. Timing of food intake and obesity: A novel association. Physiology &amp; Behavior. Elsevier; 2014;134:44–50. </w:t>
      </w:r>
    </w:p>
    <w:p w14:paraId="613AAE8F" w14:textId="77777777" w:rsidR="0090203D" w:rsidRDefault="000B7FB6">
      <w:pPr>
        <w:pStyle w:val="Bibliography"/>
      </w:pPr>
      <w:r>
        <w:t xml:space="preserve">3. Asher G, Sassone-Corsi P. Time for food: The intimate interplay between nutrition, metabolism, and the circadian clock. Cell. Elsevier; 2015;161:84–92. </w:t>
      </w:r>
    </w:p>
    <w:p w14:paraId="23478B0D" w14:textId="77777777" w:rsidR="0090203D" w:rsidRDefault="000B7FB6">
      <w:pPr>
        <w:pStyle w:val="Bibliography"/>
      </w:pPr>
      <w:r>
        <w:t xml:space="preserve">4. Uemura M, Yatsuya H, Hilawe EH, Li Y, Wang C, Chiang C, et al. Breakfast skipping is positively associated with incidence of type 2 diabetes mellitus: Evidence from the aichi workers’ cohort study. Journal of Epidemiology. Japan Epidemiological Association; 2015;25:351–8. </w:t>
      </w:r>
    </w:p>
    <w:p w14:paraId="0AAE492B" w14:textId="77777777" w:rsidR="0090203D" w:rsidRDefault="000B7FB6">
      <w:pPr>
        <w:pStyle w:val="Bibliography"/>
      </w:pPr>
      <w:r>
        <w:t xml:space="preserve">5. De Bacquer D, Van Risseghem M, Clays E, Kittel F, De Backer G, Braeckman L. Rotating shift work and the metabolic syndrome: A prospective study. International Journal of Epidemiology. Oxford University Press; 2009;38:848–54. </w:t>
      </w:r>
    </w:p>
    <w:p w14:paraId="5B39A91F" w14:textId="77777777" w:rsidR="0090203D" w:rsidRDefault="000B7FB6">
      <w:pPr>
        <w:pStyle w:val="Bibliography"/>
      </w:pPr>
      <w:r>
        <w:t xml:space="preserve">6. Pan A, Schernhammer ES, Sun Q, Hu FB. Rotating night shift work and risk of type 2 diabetes: Two prospective cohort studies in women. PLoS Medicine. Public Library of Science; 2011;8:e1001141. </w:t>
      </w:r>
    </w:p>
    <w:p w14:paraId="4E19F46F" w14:textId="77777777" w:rsidR="0090203D" w:rsidRDefault="000B7FB6">
      <w:pPr>
        <w:pStyle w:val="Bibliography"/>
      </w:pPr>
      <w:r>
        <w:t xml:space="preserve">7. Almoosawi S, Vingeliene S, Karagounis L, Pot G. Chrono-nutrition: A review of current evidence from observational studies on global trends in time-of-day of energy intake and its association with obesity. Proceedings of the Nutrition Society. Cambridge University Press; 2016;75:487–500. </w:t>
      </w:r>
    </w:p>
    <w:p w14:paraId="54C32EEC" w14:textId="77777777" w:rsidR="0090203D" w:rsidRDefault="000B7FB6">
      <w:pPr>
        <w:pStyle w:val="Bibliography"/>
      </w:pPr>
      <w:r>
        <w:lastRenderedPageBreak/>
        <w:t xml:space="preserve">8. Leech RM, Worsley A, Timperio A, McNaughton SA. Temporal eating patterns: A latent class analysis approach. International Journal of Behavioral Nutrition and Physical Activity. BioMed Central; 2017;14:3. </w:t>
      </w:r>
    </w:p>
    <w:p w14:paraId="5EEC0373" w14:textId="77777777" w:rsidR="0090203D" w:rsidRDefault="000B7FB6">
      <w:pPr>
        <w:pStyle w:val="Bibliography"/>
      </w:pPr>
      <w:r>
        <w:t xml:space="preserve">9. Mansukhani R, Palla L. Investigating eating time patterns in uk adults from the 2008–2012 national diet and nutrition survey. Proceedings of the Nutrition Society. Cambridge University Press; 2018;77. </w:t>
      </w:r>
    </w:p>
    <w:p w14:paraId="1F4D4C50" w14:textId="77777777" w:rsidR="0090203D" w:rsidRDefault="000B7FB6">
      <w:pPr>
        <w:pStyle w:val="Bibliography"/>
      </w:pPr>
      <w:r>
        <w:t xml:space="preserve">10. Willett W. Nature of variation in diet. Nutritional epidemiology. Oxford University Press; 2012. pp. 34–48. </w:t>
      </w:r>
    </w:p>
    <w:p w14:paraId="7375645D" w14:textId="77777777" w:rsidR="0090203D" w:rsidRDefault="000B7FB6">
      <w:pPr>
        <w:pStyle w:val="Bibliography"/>
      </w:pPr>
      <w:r>
        <w:t xml:space="preserve">11. Almoosawi S, Prynne C, Hardy R, Stephen A. Time-of-day and nutrient composition of eating occasions: Prospective association with the metabolic syndrome in the 1946 british birth cohort. International Journal of Obesity. Nature Publishing Group; 2013;37:725. </w:t>
      </w:r>
    </w:p>
    <w:p w14:paraId="799832AD" w14:textId="77777777" w:rsidR="0090203D" w:rsidRDefault="000B7FB6">
      <w:pPr>
        <w:pStyle w:val="Bibliography"/>
      </w:pPr>
      <w:r>
        <w:t xml:space="preserve">12. Alhazmi A, Stojanovski E, McEvoy M, Garg ML. Macronutrient intakes and development of type 2 diabetes: A systematic review and meta-analysis of cohort studies. Journal of the American College of Nutrition. Taylor &amp; Francis; 2012;31:243–58. </w:t>
      </w:r>
    </w:p>
    <w:p w14:paraId="5EDD1074" w14:textId="77777777" w:rsidR="0090203D" w:rsidRDefault="000B7FB6">
      <w:pPr>
        <w:pStyle w:val="Bibliography"/>
      </w:pPr>
      <w:r>
        <w:t xml:space="preserve">13.. National diet and nutrition survey years 1-8, 2008/09-2015/16. 9th Edition. 2018. </w:t>
      </w:r>
    </w:p>
    <w:p w14:paraId="61CD2AD9" w14:textId="77777777" w:rsidR="0090203D" w:rsidRDefault="000B7FB6">
      <w:pPr>
        <w:pStyle w:val="Bibliography"/>
      </w:pPr>
      <w:r>
        <w:t xml:space="preserve">14. Smithers G. MAFF’s nutrient databank. Nutrition &amp; Food Science. MCB UP Ltd; 1993;93:16–9. </w:t>
      </w:r>
    </w:p>
    <w:p w14:paraId="16F1B893" w14:textId="77777777" w:rsidR="0090203D" w:rsidRDefault="000B7FB6">
      <w:pPr>
        <w:pStyle w:val="Bibliography"/>
      </w:pPr>
      <w:r>
        <w:t xml:space="preserve">15.. National diet and nutrition survey rolling programme. 2018. </w:t>
      </w:r>
    </w:p>
    <w:p w14:paraId="5242AEE7" w14:textId="77777777" w:rsidR="0090203D" w:rsidRDefault="000B7FB6">
      <w:pPr>
        <w:pStyle w:val="Bibliography"/>
      </w:pPr>
      <w:r>
        <w:t xml:space="preserve">16.. Mid 2008, 2009, 2010, 2011, 2012, 2013, 2014, 2015, and 2016 population estimates. 2018. </w:t>
      </w:r>
    </w:p>
    <w:p w14:paraId="633CA30A" w14:textId="77777777" w:rsidR="0090203D" w:rsidRDefault="000B7FB6">
      <w:pPr>
        <w:pStyle w:val="Bibliography"/>
      </w:pPr>
      <w:r>
        <w:t xml:space="preserve">17.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 </w:t>
      </w:r>
    </w:p>
    <w:p w14:paraId="2847AFA5" w14:textId="77777777" w:rsidR="0090203D" w:rsidRDefault="000B7FB6">
      <w:pPr>
        <w:pStyle w:val="Bibliography"/>
      </w:pPr>
      <w:r>
        <w:lastRenderedPageBreak/>
        <w:t xml:space="preserve">18. Roberts C, Steer T, Maplethorpe N, Cox L, Meadows S, Nicholson S, et al. National diet and nutrition survey: Results from years 7 and 8 (combined) of the rolling programme (2014/2015–2015/2016). Public Health England; 2018; </w:t>
      </w:r>
    </w:p>
    <w:p w14:paraId="612A0DD4" w14:textId="77777777" w:rsidR="0090203D" w:rsidRDefault="000B7FB6">
      <w:pPr>
        <w:pStyle w:val="Bibliography"/>
      </w:pPr>
      <w:r>
        <w:t xml:space="preserve">19. Besson H, Brage S, Jakes RW, Ekelund U, Wareham NJ. Estimating physical activity energy expenditure, sedentary time, and physical activity intensity by self-report in adults. The American Journal of Clinical Nutrition. Oxford University Press; 2009;91:106–14. </w:t>
      </w:r>
    </w:p>
    <w:p w14:paraId="25616365" w14:textId="77777777" w:rsidR="0090203D" w:rsidRDefault="000B7FB6">
      <w:pPr>
        <w:pStyle w:val="Bibliography"/>
      </w:pPr>
      <w:r>
        <w:t xml:space="preserve">20. Collins L, Lanza S. Latent class and latent transition analysis: With applications in the social, behavioral, and health sciences. Wiley; 2010. </w:t>
      </w:r>
    </w:p>
    <w:p w14:paraId="242EEA51" w14:textId="77777777" w:rsidR="0090203D" w:rsidRDefault="000B7FB6">
      <w:pPr>
        <w:pStyle w:val="Bibliography"/>
      </w:pPr>
      <w:r>
        <w:t xml:space="preserve">21. Vermunt JK. Multilevel latent class models. Sociological Methodology. 2003. pp. 213–39. </w:t>
      </w:r>
    </w:p>
    <w:p w14:paraId="36DFE9FC" w14:textId="77777777" w:rsidR="0090203D" w:rsidRDefault="000B7FB6">
      <w:pPr>
        <w:pStyle w:val="Bibliography"/>
      </w:pPr>
      <w:r>
        <w:t xml:space="preserve">22. Vermunt JK. Latent class and finite mixture models for multilevel data sets. Statistical Methods in Medical Research. Sage Publications Sage UK: London, England; 2008;17:33–51. </w:t>
      </w:r>
    </w:p>
    <w:p w14:paraId="47204A1A" w14:textId="77777777" w:rsidR="0090203D" w:rsidRDefault="000B7FB6">
      <w:pPr>
        <w:pStyle w:val="Bibliography"/>
      </w:pPr>
      <w:r>
        <w:t xml:space="preserve">23. Muthén B, Asparouhov T. Multilevel regression mixture analysis. Journal of the Royal Statistical Society: Series A (Statistics in Society). Wiley Online Library; 2009;172:639–57. </w:t>
      </w:r>
    </w:p>
    <w:p w14:paraId="3CC7B451" w14:textId="77777777" w:rsidR="0090203D" w:rsidRDefault="000B7FB6">
      <w:pPr>
        <w:pStyle w:val="Bibliography"/>
      </w:pPr>
      <w:r>
        <w:t xml:space="preserve">24. Snijders T, Bosker R. Multilevel analysis: An introduction to basic and advanced multilevel modeling. SAGE Publications; 2011. </w:t>
      </w:r>
    </w:p>
    <w:p w14:paraId="545D5E57" w14:textId="77777777" w:rsidR="0090203D" w:rsidRDefault="000B7FB6">
      <w:pPr>
        <w:pStyle w:val="Bibliography"/>
      </w:pPr>
      <w:r>
        <w:t xml:space="preserve">25. Van Horn ML, Fagan AA, Jaki T, Brown EC, Hawkins JD, Arthur MW, et al. Using multilevel mixtures to evaluate intervention effects in group randomized trials. Multivariate Behavioral Research. Taylor &amp; Francis; 2008;43:289–326. </w:t>
      </w:r>
    </w:p>
    <w:p w14:paraId="1CF9246C" w14:textId="77777777" w:rsidR="0090203D" w:rsidRDefault="000B7FB6">
      <w:pPr>
        <w:pStyle w:val="Bibliography"/>
      </w:pPr>
      <w:r>
        <w:t xml:space="preserve">26. Davidian M, Fitzmaurice G, Molenberghs G, Verbeke G. Growth mixture modeling: Analysis with non-gaussian random effects. Longitudinal data analysis. Chapman; Hall/CRC; 2008. pp. 157–80. </w:t>
      </w:r>
    </w:p>
    <w:p w14:paraId="1CF6FD88" w14:textId="77777777" w:rsidR="0090203D" w:rsidRDefault="000B7FB6">
      <w:pPr>
        <w:pStyle w:val="Bibliography"/>
      </w:pPr>
      <w:r>
        <w:lastRenderedPageBreak/>
        <w:t xml:space="preserve">27. Finch WH, French BF. Multilevel latent class analysis: Parametric and nonparametric models. The Journal of Experimental Education. Taylor &amp; Francis; 2014;82:307–33. </w:t>
      </w:r>
    </w:p>
    <w:p w14:paraId="4A690A05" w14:textId="77777777" w:rsidR="0090203D" w:rsidRDefault="000B7FB6">
      <w:pPr>
        <w:pStyle w:val="Bibliography"/>
      </w:pPr>
      <w:r>
        <w:t xml:space="preserve">28. Henry KL, Muthén B. Multilevel latent class analysis: An application of adolescent smoking typologies with individual and contextual predictors. Structural Equation Modeling. Taylor &amp; Francis; 2010;17:193–215. </w:t>
      </w:r>
    </w:p>
    <w:p w14:paraId="3AB243D3" w14:textId="77777777" w:rsidR="0090203D" w:rsidRDefault="000B7FB6">
      <w:pPr>
        <w:pStyle w:val="Bibliography"/>
      </w:pPr>
      <w:r>
        <w:t xml:space="preserve">29. Lo Y, Mendell NR, Rubin DB. Testing the number of components in a normal mixture. Biometrika. Oxford University Press; 2001;88:767–78. </w:t>
      </w:r>
    </w:p>
    <w:p w14:paraId="63E0BF9B" w14:textId="77777777" w:rsidR="0090203D" w:rsidRDefault="000B7FB6">
      <w:pPr>
        <w:pStyle w:val="Bibliography"/>
      </w:pPr>
      <w:r>
        <w:t xml:space="preserve">30. Nylund KL, Asparouhov T, Muthén BO. Deciding on the number of classes in latent class analysis and growth mixture modeling: A monte carlo simulation study. Structural Equation Modeling. Taylor &amp; Francis; 2007;14:535–69. </w:t>
      </w:r>
    </w:p>
    <w:p w14:paraId="402381DD" w14:textId="77777777" w:rsidR="0090203D" w:rsidRDefault="000B7FB6">
      <w:pPr>
        <w:pStyle w:val="Bibliography"/>
      </w:pPr>
      <w:r>
        <w:t xml:space="preserve">31. Muthén LK, Muthén BO. Mplus: Statistical analysis with latent variables: User’s guide. Muthén &amp; Muthén Los Angeles; 2017. </w:t>
      </w:r>
    </w:p>
    <w:p w14:paraId="2D39CBFC" w14:textId="77777777" w:rsidR="0090203D" w:rsidRDefault="000B7FB6">
      <w:pPr>
        <w:pStyle w:val="Bibliography"/>
      </w:pPr>
      <w:r>
        <w:t xml:space="preserve">32. Archer KJ, Lemeshow S, others. Goodness-of-fit test for a logistic regression model fitted using survey sample data. Stata Journal. StataCorp LP; 2006;6:97–105. </w:t>
      </w:r>
    </w:p>
    <w:p w14:paraId="1D534E14" w14:textId="77777777" w:rsidR="0090203D" w:rsidRDefault="000B7FB6">
      <w:pPr>
        <w:pStyle w:val="Bibliography"/>
      </w:pPr>
      <w:r>
        <w:t xml:space="preserve">33. Pregibon D. Goodness of link tests for generalized linear models. Applied Statistics. JSTOR; 1980;15–4. </w:t>
      </w:r>
    </w:p>
    <w:p w14:paraId="1FE70C57" w14:textId="77777777" w:rsidR="0090203D" w:rsidRDefault="000B7FB6">
      <w:pPr>
        <w:pStyle w:val="Bibliography"/>
      </w:pPr>
      <w:r>
        <w:t xml:space="preserve">34.. R: A language and environment for statistical computing [Internet]. Vienna, Austria: R Foundation for Statistical Computing; 2018. Available from: </w:t>
      </w:r>
      <w:hyperlink r:id="rId9">
        <w:r>
          <w:rPr>
            <w:rStyle w:val="Hyperlink"/>
          </w:rPr>
          <w:t>https://www.R-project.org/</w:t>
        </w:r>
      </w:hyperlink>
    </w:p>
    <w:p w14:paraId="7DD12C7C" w14:textId="77777777" w:rsidR="0090203D" w:rsidRDefault="000B7FB6">
      <w:pPr>
        <w:pStyle w:val="Bibliography"/>
      </w:pPr>
      <w:r>
        <w:t xml:space="preserve">35. StataCorp LLC. Stata statistical software: Release 15 [Internet]. 2017. Available from: </w:t>
      </w:r>
      <w:hyperlink r:id="rId10">
        <w:r>
          <w:rPr>
            <w:rStyle w:val="Hyperlink"/>
          </w:rPr>
          <w:t>https://www.stata.com/</w:t>
        </w:r>
      </w:hyperlink>
    </w:p>
    <w:p w14:paraId="5CA48ACE" w14:textId="77777777" w:rsidR="0090203D" w:rsidRDefault="000B7FB6">
      <w:pPr>
        <w:pStyle w:val="Bibliography"/>
      </w:pPr>
      <w:r>
        <w:t xml:space="preserve">36. Hanna KL, Collins PF. Relationship between living alone and food and nutrient intake. Nutrition Reviews. Oxford University Press; 2015;73:594–611. </w:t>
      </w:r>
    </w:p>
    <w:p w14:paraId="2F6DE11F" w14:textId="77777777" w:rsidR="0090203D" w:rsidRDefault="000B7FB6">
      <w:pPr>
        <w:pStyle w:val="Bibliography"/>
      </w:pPr>
      <w:r>
        <w:lastRenderedPageBreak/>
        <w:t xml:space="preserve">37. Jung T, Wickrama K. An introduction to latent class growth analysis and growth mixture modeling. Social and personality psychology compass. Wiley Online Library; 2008;2:302–17. </w:t>
      </w:r>
    </w:p>
    <w:p w14:paraId="25622566" w14:textId="77777777" w:rsidR="0090203D" w:rsidRDefault="000B7FB6">
      <w:pPr>
        <w:pStyle w:val="Bibliography"/>
      </w:pPr>
      <w:r>
        <w:t xml:space="preserve">38. Andruff H, Carraro N, Thompson A, Gaudreau P, Louvet B. Latent class growth modelling: A tutorial. Tutorials in Quantitative Methods for Psychology. 2009;5:11–24. </w:t>
      </w:r>
    </w:p>
    <w:p w14:paraId="41418A4E" w14:textId="77777777" w:rsidR="0090203D" w:rsidRDefault="000B7FB6">
      <w:pPr>
        <w:pStyle w:val="Bibliography"/>
      </w:pPr>
      <w:r>
        <w:t xml:space="preserve">39. Nagin DS. Group-based modeling of development. Harvard University Press; 2005. </w:t>
      </w:r>
    </w:p>
    <w:p w14:paraId="0A639A6C" w14:textId="77777777" w:rsidR="0090203D" w:rsidRDefault="000B7FB6">
      <w:pPr>
        <w:pStyle w:val="Bibliography"/>
      </w:pPr>
      <w:r>
        <w:t xml:space="preserve">40. Wang C-P, Hendricks Brown C, Bandeen-Roche K. Residual diagnostics for growth mixture models: Examining the impact of a preventive intervention on multiple trajectories of aggressive behavior. Journal of the American Statistical Association. American Statistical Association; 2005;100:1054–76. </w:t>
      </w:r>
    </w:p>
    <w:p w14:paraId="2A27CAAC" w14:textId="77777777" w:rsidR="0090203D" w:rsidRDefault="000B7FB6">
      <w:pPr>
        <w:pStyle w:val="Bibliography"/>
      </w:pPr>
      <w:r>
        <w:t xml:space="preserve">41. Goodman LA. On the assignment of individuals to latent classes. Sociological Methodology. SAGE Publications Sage CA: Los Angeles, CA; 2007;37:1–22. </w:t>
      </w:r>
    </w:p>
    <w:p w14:paraId="5396ED1E" w14:textId="77777777" w:rsidR="0090203D" w:rsidRDefault="000B7FB6">
      <w:pPr>
        <w:pStyle w:val="Bibliography"/>
      </w:pPr>
      <w:r>
        <w:t xml:space="preserve">42. Bray BC, Lanza ST, Tan X. Eliminating bias in classify-analyze approaches for latent class analysis. Structural Equation Modeling. Taylor &amp; Francis; 2015;22:1–11. </w:t>
      </w:r>
    </w:p>
    <w:sectPr w:rsidR="0090203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igi Palla" w:date="2018-08-30T13:29:00Z" w:initials="LP">
    <w:p w14:paraId="673297FB" w14:textId="77777777" w:rsidR="009D0278" w:rsidRDefault="009D0278">
      <w:pPr>
        <w:pStyle w:val="CommentText"/>
      </w:pPr>
      <w:r>
        <w:rPr>
          <w:rStyle w:val="CommentReference"/>
        </w:rPr>
        <w:annotationRef/>
      </w:r>
      <w:r>
        <w:t xml:space="preserve">I would remove as there is little reference to differences between times of the day in the groups found but rather patterns that extend across the day, so this may be a bit misleading. </w:t>
      </w:r>
    </w:p>
  </w:comment>
  <w:comment w:id="17" w:author="Luigi Palla" w:date="2018-08-30T15:36:00Z" w:initials="LP">
    <w:p w14:paraId="7F8F9CAC" w14:textId="49135857" w:rsidR="00AB3652" w:rsidRDefault="00AB3652" w:rsidP="00AB3652">
      <w:pPr>
        <w:pStyle w:val="CommentText"/>
      </w:pPr>
      <w:r>
        <w:rPr>
          <w:rStyle w:val="CommentReference"/>
        </w:rPr>
        <w:annotationRef/>
      </w:r>
      <w:r>
        <w:t>These details may not be necessary but nice to see you understand/describe the process.</w:t>
      </w:r>
    </w:p>
  </w:comment>
  <w:comment w:id="25" w:author="Luigi Palla" w:date="2018-08-30T15:50:00Z" w:initials="LP">
    <w:p w14:paraId="790B8A3F" w14:textId="6F76FD42" w:rsidR="00F10955" w:rsidRDefault="00F10955">
      <w:pPr>
        <w:pStyle w:val="CommentText"/>
      </w:pPr>
      <w:r>
        <w:rPr>
          <w:rStyle w:val="CommentReference"/>
        </w:rPr>
        <w:annotationRef/>
      </w:r>
      <w:r>
        <w:t xml:space="preserve">Best to use HbA1c </w:t>
      </w:r>
    </w:p>
  </w:comment>
  <w:comment w:id="24" w:author="Luigi Palla" w:date="2018-08-30T15:52:00Z" w:initials="LP">
    <w:p w14:paraId="42DEB01B" w14:textId="03F396BF" w:rsidR="00F10955" w:rsidRDefault="00F10955">
      <w:pPr>
        <w:pStyle w:val="CommentText"/>
      </w:pPr>
      <w:r>
        <w:rPr>
          <w:rStyle w:val="CommentReference"/>
        </w:rPr>
        <w:annotationRef/>
      </w:r>
      <w:r>
        <w:t>Just a general advice: these general parts if they are taken from other publications they may be identified by Turnitin as contributing to a plagiarism score .</w:t>
      </w:r>
    </w:p>
  </w:comment>
  <w:comment w:id="47" w:author="Luigi Palla" w:date="2018-08-30T17:17:00Z" w:initials="LP">
    <w:p w14:paraId="101AEF8A" w14:textId="09BE9DFC" w:rsidR="00B735F5" w:rsidRDefault="00B735F5">
      <w:pPr>
        <w:pStyle w:val="CommentText"/>
      </w:pPr>
      <w:r>
        <w:rPr>
          <w:rStyle w:val="CommentReference"/>
        </w:rPr>
        <w:annotationRef/>
      </w:r>
      <w:r>
        <w:t>Cite/refer to the method/theory before the stata command or put that in parenthesis.</w:t>
      </w:r>
    </w:p>
  </w:comment>
  <w:comment w:id="48" w:author="Luigi Palla" w:date="2018-08-30T17:20:00Z" w:initials="LP">
    <w:p w14:paraId="670DF32E" w14:textId="2474AAEB" w:rsidR="00074F25" w:rsidRDefault="00074F25">
      <w:pPr>
        <w:pStyle w:val="CommentText"/>
      </w:pPr>
      <w:r>
        <w:rPr>
          <w:rStyle w:val="CommentReference"/>
        </w:rPr>
        <w:annotationRef/>
      </w:r>
      <w:r>
        <w:t>It is not the weights to make observations dependent but rather the cluster structure</w:t>
      </w:r>
    </w:p>
  </w:comment>
  <w:comment w:id="49" w:author="Luigi Palla" w:date="2018-08-30T17:22:00Z" w:initials="LP">
    <w:p w14:paraId="2ACDCD71" w14:textId="18F70379" w:rsidR="00074F25" w:rsidRDefault="00074F25">
      <w:pPr>
        <w:pStyle w:val="CommentText"/>
      </w:pPr>
      <w:r>
        <w:rPr>
          <w:rStyle w:val="CommentReference"/>
        </w:rPr>
        <w:annotationRef/>
      </w:r>
      <w:r>
        <w:t>I mentioned that the inference is based on design rather than the model when complex survey design is taken into account so it does not rely on normality of errors in the same way (Checking for linearity is still relevant though a smention in 8)</w:t>
      </w:r>
    </w:p>
  </w:comment>
  <w:comment w:id="70" w:author="Luigi Palla" w:date="2018-08-30T18:18:00Z" w:initials="LP">
    <w:p w14:paraId="6D9A45B5" w14:textId="707A728A" w:rsidR="00A34E4F" w:rsidRDefault="00A34E4F">
      <w:pPr>
        <w:pStyle w:val="CommentText"/>
      </w:pPr>
      <w:r>
        <w:rPr>
          <w:rStyle w:val="CommentReference"/>
        </w:rPr>
        <w:annotationRef/>
      </w:r>
      <w:r>
        <w:t>Interesting result, we should discuss interpretation for the paper later on</w:t>
      </w:r>
    </w:p>
  </w:comment>
  <w:comment w:id="73" w:author="Luigi Palla" w:date="2018-08-30T18:21:00Z" w:initials="LP">
    <w:p w14:paraId="39B6D594" w14:textId="695E53EF" w:rsidR="00A34E4F" w:rsidRDefault="00A34E4F">
      <w:pPr>
        <w:pStyle w:val="CommentText"/>
      </w:pPr>
      <w:r>
        <w:rPr>
          <w:rStyle w:val="CommentReference"/>
        </w:rPr>
        <w:annotationRef/>
      </w:r>
      <w:r>
        <w:t>BMI means missing here</w:t>
      </w:r>
    </w:p>
  </w:comment>
  <w:comment w:id="74" w:author="Luigi Palla" w:date="2018-08-30T18:22:00Z" w:initials="LP">
    <w:p w14:paraId="62C6DB1A" w14:textId="6CD0D756" w:rsidR="00A34E4F" w:rsidRDefault="00A34E4F">
      <w:pPr>
        <w:pStyle w:val="CommentText"/>
      </w:pPr>
      <w:r>
        <w:rPr>
          <w:rStyle w:val="CommentReference"/>
        </w:rPr>
        <w:annotationRef/>
      </w:r>
      <w:r>
        <w:t>Perhaps Not so easy to interpret , is it?</w:t>
      </w:r>
    </w:p>
  </w:comment>
  <w:comment w:id="75" w:author="Luigi Palla" w:date="2018-08-30T18:25:00Z" w:initials="LP">
    <w:p w14:paraId="22E1E366" w14:textId="540FFBCC" w:rsidR="00A34E4F" w:rsidRDefault="00A34E4F">
      <w:pPr>
        <w:pStyle w:val="CommentText"/>
      </w:pPr>
      <w:r>
        <w:rPr>
          <w:rStyle w:val="CommentReference"/>
        </w:rPr>
        <w:annotationRef/>
      </w:r>
      <w:r>
        <w:t>I would phrase this differently but I am not sure the message from this is clear.</w:t>
      </w:r>
    </w:p>
  </w:comment>
  <w:comment w:id="78" w:author="Luigi Palla" w:date="2018-08-30T18:43:00Z" w:initials="LP">
    <w:p w14:paraId="36E25BEC" w14:textId="0EC012FA" w:rsidR="00724EF4" w:rsidRDefault="00724EF4">
      <w:pPr>
        <w:pStyle w:val="CommentText"/>
      </w:pPr>
      <w:r>
        <w:rPr>
          <w:rStyle w:val="CommentReference"/>
        </w:rPr>
        <w:annotationRef/>
      </w:r>
      <w:r>
        <w:t>I would fully interpret the odds ratio in your writing, like : the odds were 32% lower for…</w:t>
      </w:r>
    </w:p>
  </w:comment>
  <w:comment w:id="82" w:author="Luigi Palla" w:date="2018-08-30T18:51:00Z" w:initials="LP">
    <w:p w14:paraId="05587895" w14:textId="1044CA3F" w:rsidR="00724EF4" w:rsidRDefault="00724EF4">
      <w:pPr>
        <w:pStyle w:val="CommentText"/>
      </w:pPr>
      <w:r>
        <w:rPr>
          <w:rStyle w:val="CommentReference"/>
        </w:rPr>
        <w:annotationRef/>
      </w:r>
      <w:r>
        <w:t>Do you think the previous MLCA analysis would have benefited from separating man and women?</w:t>
      </w:r>
    </w:p>
  </w:comment>
  <w:comment w:id="83" w:author="Luigi Palla" w:date="2018-08-30T19:00:00Z" w:initials="LP">
    <w:p w14:paraId="551B9D3B" w14:textId="3D86CFA1" w:rsidR="002351B6" w:rsidRDefault="002351B6">
      <w:pPr>
        <w:pStyle w:val="CommentText"/>
      </w:pPr>
      <w:r>
        <w:rPr>
          <w:rStyle w:val="CommentReference"/>
        </w:rPr>
        <w:annotationRef/>
      </w:r>
      <w:r>
        <w:t>Inverse with respect to what – you have to specify the results better (I presume you mean a latent class relative to another class?)</w:t>
      </w:r>
    </w:p>
  </w:comment>
  <w:comment w:id="84" w:author="Luigi Palla" w:date="2018-08-30T19:02:00Z" w:initials="LP">
    <w:p w14:paraId="77D8374A" w14:textId="7CB40331" w:rsidR="002351B6" w:rsidRDefault="002351B6">
      <w:pPr>
        <w:pStyle w:val="CommentText"/>
      </w:pPr>
      <w:r>
        <w:rPr>
          <w:rStyle w:val="CommentReference"/>
        </w:rPr>
        <w:annotationRef/>
      </w:r>
      <w:r>
        <w:t>You don’t explain how you introduced interactions in this model</w:t>
      </w:r>
      <w:r w:rsidR="000C61E7">
        <w:t xml:space="preserve"> so this is a bit confusing. Perhaps earlier you should specify which variables were included in each model you presented (the description in the Methods is not specific).</w:t>
      </w:r>
    </w:p>
  </w:comment>
  <w:comment w:id="93" w:author="Luigi Palla" w:date="2018-08-30T19:15:00Z" w:initials="LP">
    <w:p w14:paraId="2885F861" w14:textId="0DDB2B45" w:rsidR="00AD5453" w:rsidRDefault="00AD5453">
      <w:pPr>
        <w:pStyle w:val="CommentText"/>
      </w:pPr>
      <w:r>
        <w:rPr>
          <w:rStyle w:val="CommentReference"/>
        </w:rPr>
        <w:annotationRef/>
      </w:r>
      <w:r>
        <w:t>Probably not advised by physician (I hope)</w:t>
      </w:r>
    </w:p>
  </w:comment>
  <w:comment w:id="96" w:author="Luigi Palla" w:date="2018-08-30T19:22:00Z" w:initials="LP">
    <w:p w14:paraId="0A671428" w14:textId="11EA9142" w:rsidR="00AD5453" w:rsidRDefault="00AD5453">
      <w:pPr>
        <w:pStyle w:val="CommentText"/>
      </w:pPr>
      <w:r>
        <w:rPr>
          <w:rStyle w:val="CommentReference"/>
        </w:rPr>
        <w:annotationRef/>
      </w:r>
      <w:r>
        <w:t>Compared to which eaters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297FB" w15:done="0"/>
  <w15:commentEx w15:paraId="7F8F9CAC" w15:done="0"/>
  <w15:commentEx w15:paraId="790B8A3F" w15:done="0"/>
  <w15:commentEx w15:paraId="42DEB01B" w15:done="0"/>
  <w15:commentEx w15:paraId="101AEF8A" w15:done="0"/>
  <w15:commentEx w15:paraId="670DF32E" w15:done="0"/>
  <w15:commentEx w15:paraId="2ACDCD71" w15:done="0"/>
  <w15:commentEx w15:paraId="6D9A45B5" w15:done="0"/>
  <w15:commentEx w15:paraId="39B6D594" w15:done="0"/>
  <w15:commentEx w15:paraId="62C6DB1A" w15:done="0"/>
  <w15:commentEx w15:paraId="22E1E366" w15:done="0"/>
  <w15:commentEx w15:paraId="36E25BEC" w15:done="0"/>
  <w15:commentEx w15:paraId="05587895" w15:done="0"/>
  <w15:commentEx w15:paraId="551B9D3B" w15:done="0"/>
  <w15:commentEx w15:paraId="77D8374A" w15:done="0"/>
  <w15:commentEx w15:paraId="2885F861" w15:done="0"/>
  <w15:commentEx w15:paraId="0A6714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239D6" w14:textId="77777777" w:rsidR="00E9398E" w:rsidRDefault="00E9398E">
      <w:pPr>
        <w:spacing w:after="0"/>
      </w:pPr>
      <w:r>
        <w:separator/>
      </w:r>
    </w:p>
  </w:endnote>
  <w:endnote w:type="continuationSeparator" w:id="0">
    <w:p w14:paraId="5D4CA324" w14:textId="77777777" w:rsidR="00E9398E" w:rsidRDefault="00E93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E840A" w14:textId="77777777" w:rsidR="00E9398E" w:rsidRDefault="00E9398E">
      <w:r>
        <w:separator/>
      </w:r>
    </w:p>
  </w:footnote>
  <w:footnote w:type="continuationSeparator" w:id="0">
    <w:p w14:paraId="50A446A4" w14:textId="77777777" w:rsidR="00E9398E" w:rsidRDefault="00E93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8E2DF9"/>
    <w:multiLevelType w:val="multilevel"/>
    <w:tmpl w:val="25268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6E4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D902ED"/>
    <w:multiLevelType w:val="multilevel"/>
    <w:tmpl w:val="0A387D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4C65E6"/>
    <w:multiLevelType w:val="multilevel"/>
    <w:tmpl w:val="66C651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gi Palla">
    <w15:presenceInfo w15:providerId="None" w15:userId="Luigi Pa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0MQJSJmamxhbm5ko6SsGpxcWZ+XkgBYa1AFiYF8YsAAAA"/>
  </w:docVars>
  <w:rsids>
    <w:rsidRoot w:val="00590D07"/>
    <w:rsid w:val="00011C8B"/>
    <w:rsid w:val="00074F25"/>
    <w:rsid w:val="000B7FB6"/>
    <w:rsid w:val="000C61E7"/>
    <w:rsid w:val="001A74BC"/>
    <w:rsid w:val="001B6A17"/>
    <w:rsid w:val="002351B6"/>
    <w:rsid w:val="002D7FE9"/>
    <w:rsid w:val="002E02EB"/>
    <w:rsid w:val="00331D9E"/>
    <w:rsid w:val="003B6370"/>
    <w:rsid w:val="004E29B3"/>
    <w:rsid w:val="00584D39"/>
    <w:rsid w:val="00590D07"/>
    <w:rsid w:val="005B351D"/>
    <w:rsid w:val="00703F8F"/>
    <w:rsid w:val="00724EF4"/>
    <w:rsid w:val="00762D55"/>
    <w:rsid w:val="00784D58"/>
    <w:rsid w:val="00831AAB"/>
    <w:rsid w:val="008D6863"/>
    <w:rsid w:val="0090203D"/>
    <w:rsid w:val="009D0278"/>
    <w:rsid w:val="009D7D02"/>
    <w:rsid w:val="00A34E4F"/>
    <w:rsid w:val="00AA061E"/>
    <w:rsid w:val="00AB3652"/>
    <w:rsid w:val="00AD5453"/>
    <w:rsid w:val="00B735F5"/>
    <w:rsid w:val="00B86B75"/>
    <w:rsid w:val="00BC48D5"/>
    <w:rsid w:val="00C36279"/>
    <w:rsid w:val="00DE41EE"/>
    <w:rsid w:val="00E315A3"/>
    <w:rsid w:val="00E9398E"/>
    <w:rsid w:val="00EB099F"/>
    <w:rsid w:val="00EC7976"/>
    <w:rsid w:val="00F10955"/>
    <w:rsid w:val="00F62A8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15E0"/>
  <w15:docId w15:val="{52E72919-B961-449E-9761-FBE32165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2D7FE9"/>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semiHidden/>
    <w:unhideWhenUsed/>
    <w:rsid w:val="009D0278"/>
    <w:rPr>
      <w:sz w:val="16"/>
      <w:szCs w:val="16"/>
    </w:rPr>
  </w:style>
  <w:style w:type="paragraph" w:styleId="CommentText">
    <w:name w:val="annotation text"/>
    <w:basedOn w:val="Normal"/>
    <w:link w:val="CommentTextChar"/>
    <w:semiHidden/>
    <w:unhideWhenUsed/>
    <w:rsid w:val="009D0278"/>
    <w:rPr>
      <w:sz w:val="20"/>
      <w:szCs w:val="20"/>
    </w:rPr>
  </w:style>
  <w:style w:type="character" w:customStyle="1" w:styleId="CommentTextChar">
    <w:name w:val="Comment Text Char"/>
    <w:basedOn w:val="DefaultParagraphFont"/>
    <w:link w:val="CommentText"/>
    <w:semiHidden/>
    <w:rsid w:val="009D0278"/>
    <w:rPr>
      <w:sz w:val="20"/>
      <w:szCs w:val="20"/>
    </w:rPr>
  </w:style>
  <w:style w:type="paragraph" w:styleId="CommentSubject">
    <w:name w:val="annotation subject"/>
    <w:basedOn w:val="CommentText"/>
    <w:next w:val="CommentText"/>
    <w:link w:val="CommentSubjectChar"/>
    <w:semiHidden/>
    <w:unhideWhenUsed/>
    <w:rsid w:val="009D0278"/>
    <w:rPr>
      <w:b/>
      <w:bCs/>
    </w:rPr>
  </w:style>
  <w:style w:type="character" w:customStyle="1" w:styleId="CommentSubjectChar">
    <w:name w:val="Comment Subject Char"/>
    <w:basedOn w:val="CommentTextChar"/>
    <w:link w:val="CommentSubject"/>
    <w:semiHidden/>
    <w:rsid w:val="009D0278"/>
    <w:rPr>
      <w:b/>
      <w:bCs/>
      <w:sz w:val="20"/>
      <w:szCs w:val="20"/>
    </w:rPr>
  </w:style>
  <w:style w:type="paragraph" w:styleId="BalloonText">
    <w:name w:val="Balloon Text"/>
    <w:basedOn w:val="Normal"/>
    <w:link w:val="BalloonTextChar"/>
    <w:semiHidden/>
    <w:unhideWhenUsed/>
    <w:rsid w:val="009D027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0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tata.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30</Pages>
  <Words>12247</Words>
  <Characters>69808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Chaochen Wang</dc:creator>
  <cp:lastModifiedBy>Luigi Palla</cp:lastModifiedBy>
  <cp:revision>3</cp:revision>
  <dcterms:created xsi:type="dcterms:W3CDTF">2018-08-30T13:37:00Z</dcterms:created>
  <dcterms:modified xsi:type="dcterms:W3CDTF">2018-08-30T18:38:00Z</dcterms:modified>
</cp:coreProperties>
</file>